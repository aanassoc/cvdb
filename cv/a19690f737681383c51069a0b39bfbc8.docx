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DB" w:rsidRDefault="00067FDB" w:rsidP="00067FDB">
      <w:pPr>
        <w:ind w:left="7920" w:firstLine="720"/>
        <w:jc w:val="center"/>
        <w:outlineLvl w:val="0"/>
        <w:rPr>
          <w:rFonts w:ascii="Arial Narrow" w:hAnsi="Arial Narrow"/>
          <w:b/>
          <w:sz w:val="28"/>
          <w:szCs w:val="28"/>
          <w:u w:val="single"/>
          <w:lang w:val="en-IE"/>
        </w:rPr>
      </w:pPr>
    </w:p>
    <w:p w:rsidR="009F68D2" w:rsidRPr="007F51A5" w:rsidRDefault="00177CFF" w:rsidP="00067FDB">
      <w:pPr>
        <w:jc w:val="center"/>
        <w:outlineLvl w:val="0"/>
        <w:rPr>
          <w:rFonts w:asciiTheme="minorHAnsi" w:hAnsiTheme="minorHAnsi" w:cstheme="minorHAnsi"/>
          <w:b/>
          <w:sz w:val="22"/>
          <w:szCs w:val="22"/>
          <w:u w:val="single"/>
          <w:lang w:val="en-IE"/>
        </w:rPr>
      </w:pPr>
      <w:r w:rsidRPr="007F51A5">
        <w:rPr>
          <w:rFonts w:asciiTheme="minorHAnsi" w:hAnsiTheme="minorHAnsi" w:cstheme="minorHAnsi"/>
          <w:b/>
          <w:sz w:val="22"/>
          <w:szCs w:val="22"/>
          <w:u w:val="single"/>
          <w:lang w:val="en-IE"/>
        </w:rPr>
        <w:t xml:space="preserve">Shagufta </w:t>
      </w:r>
      <w:r w:rsidR="002929BF" w:rsidRPr="007F51A5">
        <w:rPr>
          <w:rFonts w:asciiTheme="minorHAnsi" w:hAnsiTheme="minorHAnsi" w:cstheme="minorHAnsi"/>
          <w:b/>
          <w:sz w:val="22"/>
          <w:szCs w:val="22"/>
          <w:u w:val="single"/>
          <w:lang w:val="en-IE"/>
        </w:rPr>
        <w:t>BATOOL</w:t>
      </w:r>
      <w:r w:rsidR="00153302" w:rsidRPr="007F51A5">
        <w:rPr>
          <w:rFonts w:asciiTheme="minorHAnsi" w:hAnsiTheme="minorHAnsi" w:cstheme="minorHAnsi"/>
          <w:b/>
          <w:sz w:val="22"/>
          <w:szCs w:val="22"/>
          <w:u w:val="single"/>
          <w:lang w:val="en-IE"/>
        </w:rPr>
        <w:t xml:space="preserve"> </w:t>
      </w:r>
    </w:p>
    <w:p w:rsidR="00AB2B28" w:rsidRPr="007F51A5" w:rsidRDefault="00AB2B28" w:rsidP="0048666D">
      <w:pPr>
        <w:jc w:val="both"/>
        <w:outlineLvl w:val="0"/>
        <w:rPr>
          <w:rFonts w:asciiTheme="minorHAnsi" w:hAnsiTheme="minorHAnsi" w:cstheme="minorHAnsi"/>
          <w:b/>
          <w:sz w:val="22"/>
          <w:szCs w:val="22"/>
          <w:lang w:val="en-IE"/>
        </w:rPr>
      </w:pPr>
    </w:p>
    <w:p w:rsidR="00AB2B28" w:rsidRPr="007F51A5" w:rsidRDefault="00AB2B28" w:rsidP="0048666D">
      <w:pPr>
        <w:tabs>
          <w:tab w:val="center" w:pos="5130"/>
        </w:tabs>
        <w:jc w:val="both"/>
        <w:rPr>
          <w:rFonts w:asciiTheme="minorHAnsi" w:hAnsiTheme="minorHAnsi" w:cstheme="minorHAnsi"/>
          <w:sz w:val="22"/>
          <w:szCs w:val="22"/>
        </w:rPr>
      </w:pPr>
      <w:r w:rsidRPr="007F51A5">
        <w:rPr>
          <w:rFonts w:asciiTheme="minorHAnsi" w:hAnsiTheme="minorHAnsi" w:cstheme="minorHAnsi"/>
          <w:b/>
          <w:sz w:val="22"/>
          <w:szCs w:val="22"/>
          <w:lang w:val="en-IE"/>
        </w:rPr>
        <w:t>Apartment No.</w:t>
      </w:r>
      <w:r w:rsidR="00153302" w:rsidRPr="007F51A5">
        <w:rPr>
          <w:rFonts w:asciiTheme="minorHAnsi" w:hAnsiTheme="minorHAnsi" w:cstheme="minorHAnsi"/>
          <w:b/>
          <w:sz w:val="22"/>
          <w:szCs w:val="22"/>
          <w:lang w:val="en-IE"/>
        </w:rPr>
        <w:t>311, 3</w:t>
      </w:r>
      <w:r w:rsidR="00153302" w:rsidRPr="007F51A5">
        <w:rPr>
          <w:rFonts w:asciiTheme="minorHAnsi" w:hAnsiTheme="minorHAnsi" w:cstheme="minorHAnsi"/>
          <w:b/>
          <w:sz w:val="22"/>
          <w:szCs w:val="22"/>
          <w:vertAlign w:val="superscript"/>
          <w:lang w:val="en-IE"/>
        </w:rPr>
        <w:t>rd</w:t>
      </w:r>
      <w:r w:rsidR="00153302" w:rsidRPr="007F51A5">
        <w:rPr>
          <w:rFonts w:asciiTheme="minorHAnsi" w:hAnsiTheme="minorHAnsi" w:cstheme="minorHAnsi"/>
          <w:b/>
          <w:sz w:val="22"/>
          <w:szCs w:val="22"/>
          <w:lang w:val="en-IE"/>
        </w:rPr>
        <w:t xml:space="preserve"> </w:t>
      </w:r>
      <w:r w:rsidRPr="007F51A5">
        <w:rPr>
          <w:rFonts w:asciiTheme="minorHAnsi" w:hAnsiTheme="minorHAnsi" w:cstheme="minorHAnsi"/>
          <w:b/>
          <w:sz w:val="22"/>
          <w:szCs w:val="22"/>
          <w:lang w:val="en-IE"/>
        </w:rPr>
        <w:t xml:space="preserve">Floor, </w:t>
      </w:r>
      <w:r w:rsidR="00153302" w:rsidRPr="007F51A5">
        <w:rPr>
          <w:rFonts w:asciiTheme="minorHAnsi" w:hAnsiTheme="minorHAnsi" w:cstheme="minorHAnsi"/>
          <w:b/>
          <w:sz w:val="22"/>
          <w:szCs w:val="22"/>
          <w:lang w:val="en-IE"/>
        </w:rPr>
        <w:t xml:space="preserve">Al-Mustafa Towers/F-10, </w:t>
      </w:r>
      <w:r w:rsidRPr="007F51A5">
        <w:rPr>
          <w:rFonts w:asciiTheme="minorHAnsi" w:hAnsiTheme="minorHAnsi" w:cstheme="minorHAnsi"/>
          <w:b/>
          <w:sz w:val="22"/>
          <w:szCs w:val="22"/>
          <w:lang w:val="en-IE"/>
        </w:rPr>
        <w:t>Islamabad</w:t>
      </w:r>
      <w:r w:rsidRPr="007F51A5">
        <w:rPr>
          <w:rFonts w:asciiTheme="minorHAnsi" w:hAnsiTheme="minorHAnsi" w:cstheme="minorHAnsi"/>
          <w:b/>
          <w:sz w:val="22"/>
          <w:szCs w:val="22"/>
        </w:rPr>
        <w:t xml:space="preserve">                                                                      </w:t>
      </w:r>
      <w:r w:rsidR="00C203DD" w:rsidRPr="007F51A5">
        <w:rPr>
          <w:rFonts w:asciiTheme="minorHAnsi" w:hAnsiTheme="minorHAnsi" w:cstheme="minorHAnsi"/>
          <w:sz w:val="22"/>
          <w:szCs w:val="22"/>
        </w:rPr>
        <w:t>shagufashah2003@gmail.com</w:t>
      </w:r>
    </w:p>
    <w:p w:rsidR="00AB2B28" w:rsidRPr="007F51A5" w:rsidRDefault="00AB2B28" w:rsidP="0048666D">
      <w:pPr>
        <w:pBdr>
          <w:bottom w:val="single" w:sz="4" w:space="1" w:color="auto"/>
        </w:pBdr>
        <w:tabs>
          <w:tab w:val="left" w:pos="5080"/>
          <w:tab w:val="left" w:pos="5760"/>
          <w:tab w:val="left" w:pos="8460"/>
        </w:tabs>
        <w:ind w:left="5760" w:right="564" w:hanging="5760"/>
        <w:jc w:val="both"/>
        <w:rPr>
          <w:rFonts w:asciiTheme="minorHAnsi" w:hAnsiTheme="minorHAnsi" w:cstheme="minorHAnsi"/>
          <w:sz w:val="22"/>
          <w:szCs w:val="22"/>
        </w:rPr>
      </w:pPr>
      <w:r w:rsidRPr="007F51A5">
        <w:rPr>
          <w:rFonts w:asciiTheme="minorHAnsi" w:hAnsiTheme="minorHAnsi" w:cstheme="minorHAnsi"/>
          <w:b/>
          <w:sz w:val="22"/>
          <w:szCs w:val="22"/>
        </w:rPr>
        <w:t xml:space="preserve">Skype: </w:t>
      </w:r>
      <w:r w:rsidRPr="007F51A5">
        <w:rPr>
          <w:rFonts w:asciiTheme="minorHAnsi" w:hAnsiTheme="minorHAnsi" w:cstheme="minorHAnsi"/>
          <w:sz w:val="22"/>
          <w:szCs w:val="22"/>
        </w:rPr>
        <w:t>shaggy804</w:t>
      </w:r>
    </w:p>
    <w:p w:rsidR="002929BF" w:rsidRPr="007F51A5" w:rsidRDefault="002929BF" w:rsidP="0048666D">
      <w:pPr>
        <w:pBdr>
          <w:bottom w:val="single" w:sz="4" w:space="1" w:color="auto"/>
        </w:pBdr>
        <w:tabs>
          <w:tab w:val="left" w:pos="5080"/>
          <w:tab w:val="left" w:pos="5760"/>
          <w:tab w:val="left" w:pos="8460"/>
        </w:tabs>
        <w:ind w:left="5760" w:right="564" w:hanging="5760"/>
        <w:jc w:val="both"/>
        <w:rPr>
          <w:rFonts w:asciiTheme="minorHAnsi" w:hAnsiTheme="minorHAnsi" w:cstheme="minorHAnsi"/>
          <w:sz w:val="22"/>
          <w:szCs w:val="22"/>
          <w:lang w:val="en-IE"/>
        </w:rPr>
      </w:pPr>
      <w:r w:rsidRPr="007F51A5">
        <w:rPr>
          <w:rFonts w:asciiTheme="minorHAnsi" w:hAnsiTheme="minorHAnsi" w:cstheme="minorHAnsi"/>
          <w:b/>
          <w:sz w:val="22"/>
          <w:szCs w:val="22"/>
        </w:rPr>
        <w:t>0300-</w:t>
      </w:r>
      <w:r w:rsidRPr="007F51A5">
        <w:rPr>
          <w:rFonts w:asciiTheme="minorHAnsi" w:hAnsiTheme="minorHAnsi" w:cstheme="minorHAnsi"/>
          <w:sz w:val="22"/>
          <w:szCs w:val="22"/>
          <w:lang w:val="en-IE"/>
        </w:rPr>
        <w:t>8564472</w:t>
      </w:r>
    </w:p>
    <w:p w:rsidR="0048666D" w:rsidRPr="007F51A5" w:rsidRDefault="0048666D" w:rsidP="0048666D">
      <w:pPr>
        <w:jc w:val="both"/>
        <w:outlineLvl w:val="0"/>
        <w:rPr>
          <w:rFonts w:asciiTheme="minorHAnsi" w:hAnsiTheme="minorHAnsi" w:cstheme="minorHAnsi"/>
          <w:b/>
          <w:sz w:val="22"/>
          <w:szCs w:val="22"/>
          <w:lang w:val="en-IE"/>
        </w:rPr>
      </w:pPr>
    </w:p>
    <w:p w:rsidR="00D10CF8" w:rsidRPr="007F51A5" w:rsidRDefault="00D10CF8" w:rsidP="00D10CF8">
      <w:pPr>
        <w:jc w:val="both"/>
        <w:outlineLvl w:val="0"/>
        <w:rPr>
          <w:rFonts w:asciiTheme="minorHAnsi" w:hAnsiTheme="minorHAnsi" w:cstheme="minorHAnsi"/>
          <w:sz w:val="22"/>
          <w:szCs w:val="22"/>
        </w:rPr>
      </w:pPr>
      <w:r w:rsidRPr="007F51A5">
        <w:rPr>
          <w:rFonts w:asciiTheme="minorHAnsi" w:hAnsiTheme="minorHAnsi" w:cstheme="minorHAnsi"/>
          <w:sz w:val="22"/>
          <w:szCs w:val="22"/>
        </w:rPr>
        <w:t xml:space="preserve">I </w:t>
      </w:r>
      <w:r w:rsidR="002929BF" w:rsidRPr="007F51A5">
        <w:rPr>
          <w:rFonts w:asciiTheme="minorHAnsi" w:hAnsiTheme="minorHAnsi" w:cstheme="minorHAnsi"/>
          <w:sz w:val="22"/>
          <w:szCs w:val="22"/>
        </w:rPr>
        <w:t>have experience</w:t>
      </w:r>
      <w:r w:rsidRPr="007F51A5">
        <w:rPr>
          <w:rFonts w:asciiTheme="minorHAnsi" w:hAnsiTheme="minorHAnsi" w:cstheme="minorHAnsi"/>
          <w:sz w:val="22"/>
          <w:szCs w:val="22"/>
        </w:rPr>
        <w:t xml:space="preserve"> in monitoring, evaluation and performance measurement and have an</w:t>
      </w:r>
      <w:r w:rsidR="00862261" w:rsidRPr="007F51A5">
        <w:rPr>
          <w:rFonts w:asciiTheme="minorHAnsi" w:hAnsiTheme="minorHAnsi" w:cstheme="minorHAnsi"/>
          <w:sz w:val="22"/>
          <w:szCs w:val="22"/>
        </w:rPr>
        <w:t xml:space="preserve"> </w:t>
      </w:r>
      <w:r w:rsidRPr="007F51A5">
        <w:rPr>
          <w:rFonts w:asciiTheme="minorHAnsi" w:hAnsiTheme="minorHAnsi" w:cstheme="minorHAnsi"/>
          <w:sz w:val="22"/>
          <w:szCs w:val="22"/>
        </w:rPr>
        <w:t xml:space="preserve">extensive experience working in complex environments including conflict areas like KPK, south </w:t>
      </w:r>
      <w:proofErr w:type="gramStart"/>
      <w:r w:rsidRPr="007F51A5">
        <w:rPr>
          <w:rFonts w:asciiTheme="minorHAnsi" w:hAnsiTheme="minorHAnsi" w:cstheme="minorHAnsi"/>
          <w:sz w:val="22"/>
          <w:szCs w:val="22"/>
        </w:rPr>
        <w:t>Punjab  and</w:t>
      </w:r>
      <w:proofErr w:type="gramEnd"/>
      <w:r w:rsidRPr="007F51A5">
        <w:rPr>
          <w:rFonts w:asciiTheme="minorHAnsi" w:hAnsiTheme="minorHAnsi" w:cstheme="minorHAnsi"/>
          <w:sz w:val="22"/>
          <w:szCs w:val="22"/>
        </w:rPr>
        <w:t xml:space="preserve"> Interior </w:t>
      </w:r>
      <w:r w:rsidR="00862261" w:rsidRPr="007F51A5">
        <w:rPr>
          <w:rFonts w:asciiTheme="minorHAnsi" w:hAnsiTheme="minorHAnsi" w:cstheme="minorHAnsi"/>
          <w:sz w:val="22"/>
          <w:szCs w:val="22"/>
        </w:rPr>
        <w:t>Sind</w:t>
      </w:r>
      <w:r w:rsidRPr="007F51A5">
        <w:rPr>
          <w:rFonts w:asciiTheme="minorHAnsi" w:hAnsiTheme="minorHAnsi" w:cstheme="minorHAnsi"/>
          <w:sz w:val="22"/>
          <w:szCs w:val="22"/>
        </w:rPr>
        <w:t xml:space="preserve">. With 12 years of work experience, 7 years of which is direct experience in performance measurement, monitoring and evaluation, </w:t>
      </w:r>
      <w:r w:rsidR="00862261" w:rsidRPr="007F51A5">
        <w:rPr>
          <w:rFonts w:asciiTheme="minorHAnsi" w:hAnsiTheme="minorHAnsi" w:cstheme="minorHAnsi"/>
          <w:sz w:val="22"/>
          <w:szCs w:val="22"/>
        </w:rPr>
        <w:t xml:space="preserve">I </w:t>
      </w:r>
      <w:r w:rsidR="002929BF" w:rsidRPr="007F51A5">
        <w:rPr>
          <w:rFonts w:asciiTheme="minorHAnsi" w:hAnsiTheme="minorHAnsi" w:cstheme="minorHAnsi"/>
          <w:sz w:val="22"/>
          <w:szCs w:val="22"/>
        </w:rPr>
        <w:t>am skilled</w:t>
      </w:r>
      <w:r w:rsidRPr="007F51A5">
        <w:rPr>
          <w:rFonts w:asciiTheme="minorHAnsi" w:hAnsiTheme="minorHAnsi" w:cstheme="minorHAnsi"/>
          <w:sz w:val="22"/>
          <w:szCs w:val="22"/>
        </w:rPr>
        <w:t xml:space="preserve"> in the design and analysis quantitative and qualitative research tools for social and political change, applying results to improve project management and achieve results. She has solid experience on designing logical frameworks and performance monitoring plans. </w:t>
      </w:r>
      <w:r w:rsidR="00862261" w:rsidRPr="007F51A5">
        <w:rPr>
          <w:rFonts w:asciiTheme="minorHAnsi" w:hAnsiTheme="minorHAnsi" w:cstheme="minorHAnsi"/>
          <w:sz w:val="22"/>
          <w:szCs w:val="22"/>
        </w:rPr>
        <w:t>S</w:t>
      </w:r>
      <w:r w:rsidRPr="007F51A5">
        <w:rPr>
          <w:rFonts w:asciiTheme="minorHAnsi" w:hAnsiTheme="minorHAnsi" w:cstheme="minorHAnsi"/>
          <w:sz w:val="22"/>
          <w:szCs w:val="22"/>
        </w:rPr>
        <w:t>uccessfully created, trained, and managed a network</w:t>
      </w:r>
      <w:r w:rsidR="00862261" w:rsidRPr="007F51A5">
        <w:rPr>
          <w:rFonts w:asciiTheme="minorHAnsi" w:hAnsiTheme="minorHAnsi" w:cstheme="minorHAnsi"/>
          <w:sz w:val="22"/>
          <w:szCs w:val="22"/>
        </w:rPr>
        <w:t xml:space="preserve"> </w:t>
      </w:r>
      <w:r w:rsidRPr="007F51A5">
        <w:rPr>
          <w:rFonts w:asciiTheme="minorHAnsi" w:hAnsiTheme="minorHAnsi" w:cstheme="minorHAnsi"/>
          <w:sz w:val="22"/>
          <w:szCs w:val="22"/>
        </w:rPr>
        <w:t xml:space="preserve">of </w:t>
      </w:r>
      <w:r w:rsidR="00862261" w:rsidRPr="007F51A5">
        <w:rPr>
          <w:rFonts w:asciiTheme="minorHAnsi" w:hAnsiTheme="minorHAnsi" w:cstheme="minorHAnsi"/>
          <w:sz w:val="22"/>
          <w:szCs w:val="22"/>
        </w:rPr>
        <w:t>M &amp; E group in CARE</w:t>
      </w:r>
      <w:r w:rsidRPr="007F51A5">
        <w:rPr>
          <w:rFonts w:asciiTheme="minorHAnsi" w:hAnsiTheme="minorHAnsi" w:cstheme="minorHAnsi"/>
          <w:sz w:val="22"/>
          <w:szCs w:val="22"/>
        </w:rPr>
        <w:t xml:space="preserve"> to assist in data collection of performance</w:t>
      </w:r>
      <w:r w:rsidR="00862261" w:rsidRPr="007F51A5">
        <w:rPr>
          <w:rFonts w:asciiTheme="minorHAnsi" w:hAnsiTheme="minorHAnsi" w:cstheme="minorHAnsi"/>
          <w:sz w:val="22"/>
          <w:szCs w:val="22"/>
        </w:rPr>
        <w:t xml:space="preserve"> </w:t>
      </w:r>
      <w:r w:rsidRPr="007F51A5">
        <w:rPr>
          <w:rFonts w:asciiTheme="minorHAnsi" w:hAnsiTheme="minorHAnsi" w:cstheme="minorHAnsi"/>
          <w:sz w:val="22"/>
          <w:szCs w:val="22"/>
        </w:rPr>
        <w:t xml:space="preserve">indicators that are both reported to </w:t>
      </w:r>
      <w:r w:rsidR="00862261" w:rsidRPr="007F51A5">
        <w:rPr>
          <w:rFonts w:asciiTheme="minorHAnsi" w:hAnsiTheme="minorHAnsi" w:cstheme="minorHAnsi"/>
          <w:sz w:val="22"/>
          <w:szCs w:val="22"/>
        </w:rPr>
        <w:t xml:space="preserve">donors </w:t>
      </w:r>
      <w:r w:rsidRPr="007F51A5">
        <w:rPr>
          <w:rFonts w:asciiTheme="minorHAnsi" w:hAnsiTheme="minorHAnsi" w:cstheme="minorHAnsi"/>
          <w:sz w:val="22"/>
          <w:szCs w:val="22"/>
        </w:rPr>
        <w:t xml:space="preserve">and to national partners. </w:t>
      </w:r>
      <w:r w:rsidR="00862261" w:rsidRPr="007F51A5">
        <w:rPr>
          <w:rFonts w:asciiTheme="minorHAnsi" w:hAnsiTheme="minorHAnsi" w:cstheme="minorHAnsi"/>
          <w:sz w:val="22"/>
          <w:szCs w:val="22"/>
        </w:rPr>
        <w:t>M</w:t>
      </w:r>
      <w:r w:rsidRPr="007F51A5">
        <w:rPr>
          <w:rFonts w:asciiTheme="minorHAnsi" w:hAnsiTheme="minorHAnsi" w:cstheme="minorHAnsi"/>
          <w:sz w:val="22"/>
          <w:szCs w:val="22"/>
        </w:rPr>
        <w:t>anaged contracts with</w:t>
      </w:r>
      <w:r w:rsidR="00862261" w:rsidRPr="007F51A5">
        <w:rPr>
          <w:rFonts w:asciiTheme="minorHAnsi" w:hAnsiTheme="minorHAnsi" w:cstheme="minorHAnsi"/>
          <w:sz w:val="22"/>
          <w:szCs w:val="22"/>
        </w:rPr>
        <w:t xml:space="preserve"> </w:t>
      </w:r>
      <w:r w:rsidRPr="007F51A5">
        <w:rPr>
          <w:rFonts w:asciiTheme="minorHAnsi" w:hAnsiTheme="minorHAnsi" w:cstheme="minorHAnsi"/>
          <w:sz w:val="22"/>
          <w:szCs w:val="22"/>
        </w:rPr>
        <w:t xml:space="preserve">institutional partners and supervised between 12-40 local experts across a range of geographies. </w:t>
      </w:r>
      <w:r w:rsidR="00862261" w:rsidRPr="007F51A5">
        <w:rPr>
          <w:rFonts w:asciiTheme="minorHAnsi" w:hAnsiTheme="minorHAnsi" w:cstheme="minorHAnsi"/>
          <w:sz w:val="22"/>
          <w:szCs w:val="22"/>
        </w:rPr>
        <w:t xml:space="preserve"> E</w:t>
      </w:r>
      <w:r w:rsidRPr="007F51A5">
        <w:rPr>
          <w:rFonts w:asciiTheme="minorHAnsi" w:hAnsiTheme="minorHAnsi" w:cstheme="minorHAnsi"/>
          <w:sz w:val="22"/>
          <w:szCs w:val="22"/>
        </w:rPr>
        <w:t>xperience demonstrates ability to work with national technical teams to build local capacity with</w:t>
      </w:r>
      <w:r w:rsidR="00862261" w:rsidRPr="007F51A5">
        <w:rPr>
          <w:rFonts w:asciiTheme="minorHAnsi" w:hAnsiTheme="minorHAnsi" w:cstheme="minorHAnsi"/>
          <w:sz w:val="22"/>
          <w:szCs w:val="22"/>
        </w:rPr>
        <w:t xml:space="preserve"> </w:t>
      </w:r>
      <w:r w:rsidRPr="007F51A5">
        <w:rPr>
          <w:rFonts w:asciiTheme="minorHAnsi" w:hAnsiTheme="minorHAnsi" w:cstheme="minorHAnsi"/>
          <w:sz w:val="22"/>
          <w:szCs w:val="22"/>
        </w:rPr>
        <w:t>the goal of handing over technical responsibility to local staff and partners in a sustainable manner.</w:t>
      </w:r>
    </w:p>
    <w:p w:rsidR="00D10CF8" w:rsidRPr="007F51A5" w:rsidRDefault="00D10CF8" w:rsidP="00D10CF8">
      <w:pPr>
        <w:jc w:val="both"/>
        <w:outlineLvl w:val="0"/>
        <w:rPr>
          <w:rFonts w:asciiTheme="minorHAnsi" w:hAnsiTheme="minorHAnsi" w:cstheme="minorHAnsi"/>
          <w:b/>
          <w:sz w:val="22"/>
          <w:szCs w:val="22"/>
        </w:rPr>
      </w:pPr>
    </w:p>
    <w:p w:rsidR="00AB2B28" w:rsidRPr="007F51A5" w:rsidRDefault="00AB2B28" w:rsidP="0048666D">
      <w:pPr>
        <w:jc w:val="both"/>
        <w:outlineLvl w:val="0"/>
        <w:rPr>
          <w:rFonts w:asciiTheme="minorHAnsi" w:hAnsiTheme="minorHAnsi" w:cstheme="minorHAnsi"/>
          <w:sz w:val="22"/>
          <w:szCs w:val="22"/>
          <w:lang w:val="en-IE"/>
        </w:rPr>
      </w:pPr>
    </w:p>
    <w:p w:rsidR="00AB2B28" w:rsidRPr="007F51A5" w:rsidRDefault="00AB2B28" w:rsidP="0048666D">
      <w:pPr>
        <w:jc w:val="both"/>
        <w:outlineLvl w:val="0"/>
        <w:rPr>
          <w:rFonts w:asciiTheme="minorHAnsi" w:hAnsiTheme="minorHAnsi" w:cstheme="minorHAnsi"/>
          <w:b/>
          <w:sz w:val="22"/>
          <w:szCs w:val="22"/>
          <w:lang w:val="en-IE"/>
        </w:rPr>
      </w:pPr>
      <w:r w:rsidRPr="007F51A5">
        <w:rPr>
          <w:rFonts w:asciiTheme="minorHAnsi" w:hAnsiTheme="minorHAnsi" w:cstheme="minorHAnsi"/>
          <w:b/>
          <w:bCs/>
          <w:sz w:val="22"/>
          <w:szCs w:val="22"/>
        </w:rPr>
        <w:t>SUMMARY OF EXPERIENCE &amp; KEY SKILLS:</w:t>
      </w:r>
    </w:p>
    <w:p w:rsidR="00AB2B28" w:rsidRPr="007F51A5" w:rsidRDefault="00AB2B28" w:rsidP="006A1DAD">
      <w:pPr>
        <w:widowControl w:val="0"/>
        <w:numPr>
          <w:ilvl w:val="0"/>
          <w:numId w:val="1"/>
        </w:numPr>
        <w:autoSpaceDE w:val="0"/>
        <w:autoSpaceDN w:val="0"/>
        <w:spacing w:before="108"/>
        <w:ind w:right="72"/>
        <w:jc w:val="both"/>
        <w:rPr>
          <w:rFonts w:asciiTheme="minorHAnsi" w:hAnsiTheme="minorHAnsi" w:cstheme="minorHAnsi"/>
          <w:sz w:val="22"/>
          <w:szCs w:val="22"/>
        </w:rPr>
      </w:pPr>
      <w:r w:rsidRPr="007F51A5">
        <w:rPr>
          <w:rFonts w:asciiTheme="minorHAnsi" w:hAnsiTheme="minorHAnsi" w:cstheme="minorHAnsi"/>
          <w:b/>
          <w:bCs/>
          <w:sz w:val="22"/>
          <w:szCs w:val="22"/>
          <w:u w:val="single"/>
        </w:rPr>
        <w:t>Program/financial management:</w:t>
      </w:r>
      <w:r w:rsidRPr="007F51A5">
        <w:rPr>
          <w:rFonts w:asciiTheme="minorHAnsi" w:hAnsiTheme="minorHAnsi" w:cstheme="minorHAnsi"/>
          <w:b/>
          <w:bCs/>
          <w:sz w:val="22"/>
          <w:szCs w:val="22"/>
        </w:rPr>
        <w:t xml:space="preserve"> </w:t>
      </w:r>
      <w:r w:rsidR="007C7940" w:rsidRPr="007F51A5">
        <w:rPr>
          <w:rFonts w:asciiTheme="minorHAnsi" w:hAnsiTheme="minorHAnsi" w:cstheme="minorHAnsi"/>
          <w:sz w:val="22"/>
          <w:szCs w:val="22"/>
        </w:rPr>
        <w:t>12 years</w:t>
      </w:r>
      <w:r w:rsidRPr="007F51A5">
        <w:rPr>
          <w:rFonts w:asciiTheme="minorHAnsi" w:hAnsiTheme="minorHAnsi" w:cstheme="minorHAnsi"/>
          <w:sz w:val="22"/>
          <w:szCs w:val="22"/>
        </w:rPr>
        <w:t xml:space="preserve"> of experience with strong program development, program management,</w:t>
      </w:r>
      <w:r w:rsidR="004E4B67" w:rsidRPr="007F51A5">
        <w:rPr>
          <w:rFonts w:asciiTheme="minorHAnsi" w:hAnsiTheme="minorHAnsi" w:cstheme="minorHAnsi"/>
          <w:sz w:val="22"/>
          <w:szCs w:val="22"/>
        </w:rPr>
        <w:t xml:space="preserve"> Monitoring and </w:t>
      </w:r>
      <w:proofErr w:type="gramStart"/>
      <w:r w:rsidR="004E4B67" w:rsidRPr="007F51A5">
        <w:rPr>
          <w:rFonts w:asciiTheme="minorHAnsi" w:hAnsiTheme="minorHAnsi" w:cstheme="minorHAnsi"/>
          <w:sz w:val="22"/>
          <w:szCs w:val="22"/>
        </w:rPr>
        <w:t xml:space="preserve">evaluation </w:t>
      </w:r>
      <w:r w:rsidRPr="007F51A5">
        <w:rPr>
          <w:rFonts w:asciiTheme="minorHAnsi" w:hAnsiTheme="minorHAnsi" w:cstheme="minorHAnsi"/>
          <w:sz w:val="22"/>
          <w:szCs w:val="22"/>
        </w:rPr>
        <w:t xml:space="preserve"> and</w:t>
      </w:r>
      <w:proofErr w:type="gramEnd"/>
      <w:r w:rsidRPr="007F51A5">
        <w:rPr>
          <w:rFonts w:asciiTheme="minorHAnsi" w:hAnsiTheme="minorHAnsi" w:cstheme="minorHAnsi"/>
          <w:sz w:val="22"/>
          <w:szCs w:val="22"/>
        </w:rPr>
        <w:t xml:space="preserve"> strategic planning skills. </w:t>
      </w:r>
    </w:p>
    <w:p w:rsidR="002B779E" w:rsidRPr="007F51A5" w:rsidRDefault="002B779E" w:rsidP="006A1DAD">
      <w:pPr>
        <w:widowControl w:val="0"/>
        <w:numPr>
          <w:ilvl w:val="0"/>
          <w:numId w:val="2"/>
        </w:numPr>
        <w:autoSpaceDE w:val="0"/>
        <w:autoSpaceDN w:val="0"/>
        <w:ind w:right="288"/>
        <w:jc w:val="both"/>
        <w:rPr>
          <w:rFonts w:asciiTheme="minorHAnsi" w:hAnsiTheme="minorHAnsi" w:cstheme="minorHAnsi"/>
          <w:sz w:val="22"/>
          <w:szCs w:val="22"/>
        </w:rPr>
      </w:pPr>
      <w:r w:rsidRPr="007F51A5">
        <w:rPr>
          <w:rFonts w:asciiTheme="minorHAnsi" w:hAnsiTheme="minorHAnsi" w:cstheme="minorHAnsi"/>
          <w:b/>
          <w:bCs/>
          <w:sz w:val="22"/>
          <w:szCs w:val="22"/>
          <w:u w:val="single"/>
        </w:rPr>
        <w:t>M&amp;E and Knowledge Management:</w:t>
      </w:r>
      <w:r w:rsidRPr="007F51A5">
        <w:rPr>
          <w:rFonts w:asciiTheme="minorHAnsi" w:hAnsiTheme="minorHAnsi" w:cstheme="minorHAnsi"/>
          <w:sz w:val="22"/>
          <w:szCs w:val="22"/>
        </w:rPr>
        <w:t xml:space="preserve"> Development of M&amp;E frameworks, reporting standards and acted as Commissioning Manager for external accountability evaluations, impact studies, and baseline/ </w:t>
      </w:r>
      <w:r w:rsidR="002929BF" w:rsidRPr="007F51A5">
        <w:rPr>
          <w:rFonts w:asciiTheme="minorHAnsi" w:hAnsiTheme="minorHAnsi" w:cstheme="minorHAnsi"/>
          <w:sz w:val="22"/>
          <w:szCs w:val="22"/>
        </w:rPr>
        <w:t>end line</w:t>
      </w:r>
      <w:r w:rsidRPr="007F51A5">
        <w:rPr>
          <w:rFonts w:asciiTheme="minorHAnsi" w:hAnsiTheme="minorHAnsi" w:cstheme="minorHAnsi"/>
          <w:sz w:val="22"/>
          <w:szCs w:val="22"/>
        </w:rPr>
        <w:t xml:space="preserve"> surveys etc. Supervised and managed internal and external monitoring and evaluation of projects and programmes funded by donors.</w:t>
      </w:r>
    </w:p>
    <w:p w:rsidR="002B779E" w:rsidRPr="007F51A5" w:rsidRDefault="002B779E" w:rsidP="002B779E">
      <w:pPr>
        <w:widowControl w:val="0"/>
        <w:numPr>
          <w:ilvl w:val="0"/>
          <w:numId w:val="2"/>
        </w:numPr>
        <w:autoSpaceDE w:val="0"/>
        <w:autoSpaceDN w:val="0"/>
        <w:ind w:right="72"/>
        <w:jc w:val="both"/>
        <w:rPr>
          <w:rFonts w:asciiTheme="minorHAnsi" w:hAnsiTheme="minorHAnsi" w:cstheme="minorHAnsi"/>
          <w:sz w:val="22"/>
          <w:szCs w:val="22"/>
        </w:rPr>
      </w:pPr>
      <w:r w:rsidRPr="007F51A5">
        <w:rPr>
          <w:rFonts w:asciiTheme="minorHAnsi" w:hAnsiTheme="minorHAnsi" w:cstheme="minorHAnsi"/>
          <w:b/>
          <w:bCs/>
          <w:sz w:val="22"/>
          <w:szCs w:val="22"/>
          <w:u w:val="single"/>
        </w:rPr>
        <w:t xml:space="preserve">Project management: </w:t>
      </w:r>
      <w:r w:rsidRPr="007F51A5">
        <w:rPr>
          <w:rFonts w:asciiTheme="minorHAnsi" w:hAnsiTheme="minorHAnsi" w:cstheme="minorHAnsi"/>
          <w:sz w:val="22"/>
          <w:szCs w:val="22"/>
        </w:rPr>
        <w:t>implemented wide range of donor funded projects in diverse communities in a diverse socio-economic environment. Successfully implemented, Urban Development Program in Rawalpindi; Girl Child Program across AJK, Punjab and Northern Pakistan  and relief and rehabilitation programs for IDPS during the humanitarian crisis of 2009, and floods in  2010 &amp; 2011 in Pakistan</w:t>
      </w:r>
    </w:p>
    <w:p w:rsidR="00AB2B28" w:rsidRPr="007F51A5" w:rsidRDefault="00AB2B28" w:rsidP="006A1DAD">
      <w:pPr>
        <w:widowControl w:val="0"/>
        <w:numPr>
          <w:ilvl w:val="0"/>
          <w:numId w:val="2"/>
        </w:numPr>
        <w:autoSpaceDE w:val="0"/>
        <w:autoSpaceDN w:val="0"/>
        <w:ind w:right="288"/>
        <w:jc w:val="both"/>
        <w:rPr>
          <w:rFonts w:asciiTheme="minorHAnsi" w:hAnsiTheme="minorHAnsi" w:cstheme="minorHAnsi"/>
          <w:sz w:val="22"/>
          <w:szCs w:val="22"/>
        </w:rPr>
      </w:pPr>
      <w:r w:rsidRPr="007F51A5">
        <w:rPr>
          <w:rFonts w:asciiTheme="minorHAnsi" w:hAnsiTheme="minorHAnsi" w:cstheme="minorHAnsi"/>
          <w:b/>
          <w:bCs/>
          <w:sz w:val="22"/>
          <w:szCs w:val="22"/>
          <w:u w:val="single"/>
        </w:rPr>
        <w:t>Staff Management:</w:t>
      </w:r>
      <w:r w:rsidRPr="007F51A5">
        <w:rPr>
          <w:rFonts w:asciiTheme="minorHAnsi" w:hAnsiTheme="minorHAnsi" w:cstheme="minorHAnsi"/>
          <w:b/>
          <w:bCs/>
          <w:sz w:val="22"/>
          <w:szCs w:val="22"/>
        </w:rPr>
        <w:t xml:space="preserve"> </w:t>
      </w:r>
      <w:r w:rsidRPr="007F51A5">
        <w:rPr>
          <w:rFonts w:asciiTheme="minorHAnsi" w:hAnsiTheme="minorHAnsi" w:cstheme="minorHAnsi"/>
          <w:sz w:val="22"/>
          <w:szCs w:val="22"/>
        </w:rPr>
        <w:t xml:space="preserve">motivating, capacity building, performance measurement, empowering and supporting staff to work as a team. </w:t>
      </w:r>
    </w:p>
    <w:p w:rsidR="00AB2B28" w:rsidRPr="007F51A5" w:rsidRDefault="00AB2B28" w:rsidP="006A1DAD">
      <w:pPr>
        <w:widowControl w:val="0"/>
        <w:numPr>
          <w:ilvl w:val="0"/>
          <w:numId w:val="3"/>
        </w:numPr>
        <w:autoSpaceDE w:val="0"/>
        <w:autoSpaceDN w:val="0"/>
        <w:jc w:val="both"/>
        <w:rPr>
          <w:rFonts w:asciiTheme="minorHAnsi" w:hAnsiTheme="minorHAnsi" w:cstheme="minorHAnsi"/>
          <w:sz w:val="22"/>
          <w:szCs w:val="22"/>
        </w:rPr>
      </w:pPr>
      <w:r w:rsidRPr="007F51A5">
        <w:rPr>
          <w:rFonts w:asciiTheme="minorHAnsi" w:hAnsiTheme="minorHAnsi" w:cstheme="minorHAnsi"/>
          <w:b/>
          <w:bCs/>
          <w:sz w:val="22"/>
          <w:szCs w:val="22"/>
          <w:u w:val="single"/>
        </w:rPr>
        <w:t xml:space="preserve">Partnership &amp; </w:t>
      </w:r>
      <w:r w:rsidR="008A7D20" w:rsidRPr="007F51A5">
        <w:rPr>
          <w:rFonts w:asciiTheme="minorHAnsi" w:hAnsiTheme="minorHAnsi" w:cstheme="minorHAnsi"/>
          <w:b/>
          <w:bCs/>
          <w:sz w:val="22"/>
          <w:szCs w:val="22"/>
          <w:u w:val="single"/>
        </w:rPr>
        <w:t>G</w:t>
      </w:r>
      <w:r w:rsidRPr="007F51A5">
        <w:rPr>
          <w:rFonts w:asciiTheme="minorHAnsi" w:hAnsiTheme="minorHAnsi" w:cstheme="minorHAnsi"/>
          <w:b/>
          <w:bCs/>
          <w:sz w:val="22"/>
          <w:szCs w:val="22"/>
          <w:u w:val="single"/>
        </w:rPr>
        <w:t>rant management:</w:t>
      </w:r>
      <w:r w:rsidRPr="007F51A5">
        <w:rPr>
          <w:rFonts w:asciiTheme="minorHAnsi" w:hAnsiTheme="minorHAnsi" w:cstheme="minorHAnsi"/>
          <w:b/>
          <w:bCs/>
          <w:sz w:val="22"/>
          <w:szCs w:val="22"/>
        </w:rPr>
        <w:t xml:space="preserve"> </w:t>
      </w:r>
      <w:r w:rsidRPr="007F51A5">
        <w:rPr>
          <w:rFonts w:asciiTheme="minorHAnsi" w:hAnsiTheme="minorHAnsi" w:cstheme="minorHAnsi"/>
          <w:bCs/>
          <w:sz w:val="22"/>
          <w:szCs w:val="22"/>
        </w:rPr>
        <w:t>L</w:t>
      </w:r>
      <w:r w:rsidR="004E4B67" w:rsidRPr="007F51A5">
        <w:rPr>
          <w:rFonts w:asciiTheme="minorHAnsi" w:hAnsiTheme="minorHAnsi" w:cstheme="minorHAnsi"/>
          <w:bCs/>
          <w:sz w:val="22"/>
          <w:szCs w:val="22"/>
        </w:rPr>
        <w:t xml:space="preserve">ogical </w:t>
      </w:r>
      <w:r w:rsidRPr="007F51A5">
        <w:rPr>
          <w:rFonts w:asciiTheme="minorHAnsi" w:hAnsiTheme="minorHAnsi" w:cstheme="minorHAnsi"/>
          <w:bCs/>
          <w:sz w:val="22"/>
          <w:szCs w:val="22"/>
        </w:rPr>
        <w:t>F</w:t>
      </w:r>
      <w:r w:rsidR="004E4B67" w:rsidRPr="007F51A5">
        <w:rPr>
          <w:rFonts w:asciiTheme="minorHAnsi" w:hAnsiTheme="minorHAnsi" w:cstheme="minorHAnsi"/>
          <w:bCs/>
          <w:sz w:val="22"/>
          <w:szCs w:val="22"/>
        </w:rPr>
        <w:t xml:space="preserve">ramework </w:t>
      </w:r>
      <w:r w:rsidR="001C086E" w:rsidRPr="007F51A5">
        <w:rPr>
          <w:rFonts w:asciiTheme="minorHAnsi" w:hAnsiTheme="minorHAnsi" w:cstheme="minorHAnsi"/>
          <w:bCs/>
          <w:sz w:val="22"/>
          <w:szCs w:val="22"/>
        </w:rPr>
        <w:t>Analysis</w:t>
      </w:r>
      <w:r w:rsidRPr="007F51A5">
        <w:rPr>
          <w:rFonts w:asciiTheme="minorHAnsi" w:hAnsiTheme="minorHAnsi" w:cstheme="minorHAnsi"/>
          <w:bCs/>
          <w:sz w:val="22"/>
          <w:szCs w:val="22"/>
        </w:rPr>
        <w:t>, donor reports, grant management (EC, ECHO,  DFID, UNICEF</w:t>
      </w:r>
      <w:r w:rsidR="008A7D20" w:rsidRPr="007F51A5">
        <w:rPr>
          <w:rFonts w:asciiTheme="minorHAnsi" w:hAnsiTheme="minorHAnsi" w:cstheme="minorHAnsi"/>
          <w:bCs/>
          <w:sz w:val="22"/>
          <w:szCs w:val="22"/>
        </w:rPr>
        <w:t xml:space="preserve"> </w:t>
      </w:r>
      <w:r w:rsidRPr="007F51A5">
        <w:rPr>
          <w:rFonts w:asciiTheme="minorHAnsi" w:hAnsiTheme="minorHAnsi" w:cstheme="minorHAnsi"/>
          <w:bCs/>
          <w:sz w:val="22"/>
          <w:szCs w:val="22"/>
        </w:rPr>
        <w:t xml:space="preserve">etc.) and </w:t>
      </w:r>
      <w:r w:rsidR="004E4B67" w:rsidRPr="007F51A5">
        <w:rPr>
          <w:rFonts w:asciiTheme="minorHAnsi" w:hAnsiTheme="minorHAnsi" w:cstheme="minorHAnsi"/>
          <w:bCs/>
          <w:sz w:val="22"/>
          <w:szCs w:val="22"/>
        </w:rPr>
        <w:t xml:space="preserve">coordination and </w:t>
      </w:r>
      <w:r w:rsidRPr="007F51A5">
        <w:rPr>
          <w:rFonts w:asciiTheme="minorHAnsi" w:hAnsiTheme="minorHAnsi" w:cstheme="minorHAnsi"/>
          <w:bCs/>
          <w:sz w:val="22"/>
          <w:szCs w:val="22"/>
        </w:rPr>
        <w:t xml:space="preserve">capacity building of </w:t>
      </w:r>
      <w:r w:rsidR="004E4B67" w:rsidRPr="007F51A5">
        <w:rPr>
          <w:rFonts w:asciiTheme="minorHAnsi" w:hAnsiTheme="minorHAnsi" w:cstheme="minorHAnsi"/>
          <w:bCs/>
          <w:sz w:val="22"/>
          <w:szCs w:val="22"/>
        </w:rPr>
        <w:t xml:space="preserve">implementing </w:t>
      </w:r>
      <w:r w:rsidRPr="007F51A5">
        <w:rPr>
          <w:rFonts w:asciiTheme="minorHAnsi" w:hAnsiTheme="minorHAnsi" w:cstheme="minorHAnsi"/>
          <w:bCs/>
          <w:sz w:val="22"/>
          <w:szCs w:val="22"/>
        </w:rPr>
        <w:t xml:space="preserve">partner organizations </w:t>
      </w:r>
    </w:p>
    <w:p w:rsidR="00AB2B28" w:rsidRPr="007F51A5" w:rsidRDefault="00AB2B28" w:rsidP="006A1DAD">
      <w:pPr>
        <w:widowControl w:val="0"/>
        <w:numPr>
          <w:ilvl w:val="0"/>
          <w:numId w:val="5"/>
        </w:numPr>
        <w:autoSpaceDE w:val="0"/>
        <w:autoSpaceDN w:val="0"/>
        <w:ind w:right="144"/>
        <w:jc w:val="both"/>
        <w:rPr>
          <w:rFonts w:asciiTheme="minorHAnsi" w:hAnsiTheme="minorHAnsi" w:cstheme="minorHAnsi"/>
          <w:sz w:val="22"/>
          <w:szCs w:val="22"/>
        </w:rPr>
      </w:pPr>
      <w:r w:rsidRPr="007F51A5">
        <w:rPr>
          <w:rFonts w:asciiTheme="minorHAnsi" w:hAnsiTheme="minorHAnsi" w:cstheme="minorHAnsi"/>
          <w:b/>
          <w:bCs/>
          <w:sz w:val="22"/>
          <w:szCs w:val="22"/>
          <w:u w:val="single"/>
        </w:rPr>
        <w:t>Policy and advocacy work:</w:t>
      </w:r>
      <w:r w:rsidRPr="007F51A5">
        <w:rPr>
          <w:rFonts w:asciiTheme="minorHAnsi" w:hAnsiTheme="minorHAnsi" w:cstheme="minorHAnsi"/>
          <w:b/>
          <w:bCs/>
          <w:sz w:val="22"/>
          <w:szCs w:val="22"/>
        </w:rPr>
        <w:t xml:space="preserve"> </w:t>
      </w:r>
      <w:r w:rsidRPr="007F51A5">
        <w:rPr>
          <w:rFonts w:asciiTheme="minorHAnsi" w:hAnsiTheme="minorHAnsi" w:cstheme="minorHAnsi"/>
          <w:sz w:val="22"/>
          <w:szCs w:val="22"/>
        </w:rPr>
        <w:t xml:space="preserve">experience of leading and contributing to policy development and advocacy on </w:t>
      </w:r>
      <w:r w:rsidR="004E4B67" w:rsidRPr="007F51A5">
        <w:rPr>
          <w:rFonts w:asciiTheme="minorHAnsi" w:hAnsiTheme="minorHAnsi" w:cstheme="minorHAnsi"/>
          <w:sz w:val="22"/>
          <w:szCs w:val="22"/>
        </w:rPr>
        <w:t xml:space="preserve">gender, </w:t>
      </w:r>
      <w:r w:rsidRPr="007F51A5">
        <w:rPr>
          <w:rFonts w:asciiTheme="minorHAnsi" w:hAnsiTheme="minorHAnsi" w:cstheme="minorHAnsi"/>
          <w:sz w:val="22"/>
          <w:szCs w:val="22"/>
        </w:rPr>
        <w:t>poverty and disaster related issues in a range of contexts</w:t>
      </w:r>
    </w:p>
    <w:p w:rsidR="00AB2B28" w:rsidRPr="007F51A5" w:rsidRDefault="00AB2B28" w:rsidP="006A1DAD">
      <w:pPr>
        <w:widowControl w:val="0"/>
        <w:numPr>
          <w:ilvl w:val="0"/>
          <w:numId w:val="6"/>
        </w:numPr>
        <w:autoSpaceDE w:val="0"/>
        <w:autoSpaceDN w:val="0"/>
        <w:jc w:val="both"/>
        <w:rPr>
          <w:rFonts w:asciiTheme="minorHAnsi" w:hAnsiTheme="minorHAnsi" w:cstheme="minorHAnsi"/>
          <w:sz w:val="22"/>
          <w:szCs w:val="22"/>
        </w:rPr>
      </w:pPr>
      <w:r w:rsidRPr="007F51A5">
        <w:rPr>
          <w:rFonts w:asciiTheme="minorHAnsi" w:hAnsiTheme="minorHAnsi" w:cstheme="minorHAnsi"/>
          <w:b/>
          <w:bCs/>
          <w:sz w:val="22"/>
          <w:szCs w:val="22"/>
          <w:u w:val="single"/>
        </w:rPr>
        <w:t>Emergency response management:</w:t>
      </w:r>
      <w:r w:rsidRPr="007F51A5">
        <w:rPr>
          <w:rFonts w:asciiTheme="minorHAnsi" w:hAnsiTheme="minorHAnsi" w:cstheme="minorHAnsi"/>
          <w:b/>
          <w:bCs/>
          <w:sz w:val="22"/>
          <w:szCs w:val="22"/>
        </w:rPr>
        <w:t xml:space="preserve"> </w:t>
      </w:r>
      <w:r w:rsidRPr="007F51A5">
        <w:rPr>
          <w:rFonts w:asciiTheme="minorHAnsi" w:hAnsiTheme="minorHAnsi" w:cstheme="minorHAnsi"/>
          <w:sz w:val="22"/>
          <w:szCs w:val="22"/>
        </w:rPr>
        <w:t>provided leadership and strategic direction to conduct situation analysis, rapid assessment</w:t>
      </w:r>
      <w:r w:rsidR="004E4B67" w:rsidRPr="007F51A5">
        <w:rPr>
          <w:rFonts w:asciiTheme="minorHAnsi" w:hAnsiTheme="minorHAnsi" w:cstheme="minorHAnsi"/>
          <w:sz w:val="22"/>
          <w:szCs w:val="22"/>
        </w:rPr>
        <w:t>s</w:t>
      </w:r>
      <w:r w:rsidRPr="007F51A5">
        <w:rPr>
          <w:rFonts w:asciiTheme="minorHAnsi" w:hAnsiTheme="minorHAnsi" w:cstheme="minorHAnsi"/>
          <w:sz w:val="22"/>
          <w:szCs w:val="22"/>
        </w:rPr>
        <w:t>, program reviews, and managed projects in highly insecure and conflict hit areas in Pakistan</w:t>
      </w:r>
    </w:p>
    <w:p w:rsidR="008A7D20" w:rsidRPr="007F51A5" w:rsidRDefault="008A7D20" w:rsidP="006A1DAD">
      <w:pPr>
        <w:widowControl w:val="0"/>
        <w:numPr>
          <w:ilvl w:val="0"/>
          <w:numId w:val="6"/>
        </w:numPr>
        <w:autoSpaceDE w:val="0"/>
        <w:autoSpaceDN w:val="0"/>
        <w:jc w:val="both"/>
        <w:rPr>
          <w:rFonts w:asciiTheme="minorHAnsi" w:hAnsiTheme="minorHAnsi" w:cstheme="minorHAnsi"/>
          <w:sz w:val="22"/>
          <w:szCs w:val="22"/>
        </w:rPr>
      </w:pPr>
      <w:r w:rsidRPr="007F51A5">
        <w:rPr>
          <w:rFonts w:asciiTheme="minorHAnsi" w:hAnsiTheme="minorHAnsi" w:cstheme="minorHAnsi"/>
          <w:b/>
          <w:bCs/>
          <w:sz w:val="22"/>
          <w:szCs w:val="22"/>
          <w:u w:val="single"/>
        </w:rPr>
        <w:t>Gender Mainstreaming:</w:t>
      </w:r>
      <w:r w:rsidR="007C7940" w:rsidRPr="007F51A5">
        <w:rPr>
          <w:rFonts w:asciiTheme="minorHAnsi" w:hAnsiTheme="minorHAnsi" w:cstheme="minorHAnsi"/>
          <w:b/>
          <w:bCs/>
          <w:sz w:val="22"/>
          <w:szCs w:val="22"/>
          <w:u w:val="single"/>
        </w:rPr>
        <w:t xml:space="preserve"> </w:t>
      </w:r>
      <w:r w:rsidR="007C7940" w:rsidRPr="007F51A5">
        <w:rPr>
          <w:rFonts w:asciiTheme="minorHAnsi" w:hAnsiTheme="minorHAnsi" w:cstheme="minorHAnsi"/>
          <w:bCs/>
          <w:sz w:val="22"/>
          <w:szCs w:val="22"/>
        </w:rPr>
        <w:t>Developed gender mainstreaming</w:t>
      </w:r>
      <w:r w:rsidR="007C7940" w:rsidRPr="007F51A5">
        <w:rPr>
          <w:rFonts w:asciiTheme="minorHAnsi" w:hAnsiTheme="minorHAnsi" w:cstheme="minorHAnsi"/>
          <w:b/>
          <w:bCs/>
          <w:sz w:val="22"/>
          <w:szCs w:val="22"/>
          <w:u w:val="single"/>
        </w:rPr>
        <w:t xml:space="preserve"> </w:t>
      </w:r>
      <w:r w:rsidR="007C7940" w:rsidRPr="007F51A5">
        <w:rPr>
          <w:rFonts w:asciiTheme="minorHAnsi" w:hAnsiTheme="minorHAnsi" w:cstheme="minorHAnsi"/>
          <w:bCs/>
          <w:sz w:val="22"/>
          <w:szCs w:val="22"/>
        </w:rPr>
        <w:t xml:space="preserve">tools and conducted organisation’s Gender </w:t>
      </w:r>
      <w:proofErr w:type="gramStart"/>
      <w:r w:rsidR="007C7940" w:rsidRPr="007F51A5">
        <w:rPr>
          <w:rFonts w:asciiTheme="minorHAnsi" w:hAnsiTheme="minorHAnsi" w:cstheme="minorHAnsi"/>
          <w:bCs/>
          <w:sz w:val="22"/>
          <w:szCs w:val="22"/>
        </w:rPr>
        <w:t xml:space="preserve">Audit </w:t>
      </w:r>
      <w:r w:rsidR="004E4B67" w:rsidRPr="007F51A5">
        <w:rPr>
          <w:rFonts w:asciiTheme="minorHAnsi" w:hAnsiTheme="minorHAnsi" w:cstheme="minorHAnsi"/>
          <w:bCs/>
          <w:sz w:val="22"/>
          <w:szCs w:val="22"/>
        </w:rPr>
        <w:t>.</w:t>
      </w:r>
      <w:proofErr w:type="gramEnd"/>
      <w:r w:rsidR="004E4B67" w:rsidRPr="007F51A5">
        <w:rPr>
          <w:rFonts w:asciiTheme="minorHAnsi" w:hAnsiTheme="minorHAnsi" w:cstheme="minorHAnsi"/>
          <w:bCs/>
          <w:sz w:val="22"/>
          <w:szCs w:val="22"/>
        </w:rPr>
        <w:t xml:space="preserve"> Worked with projects and programmes working for mainstreaming gender in the development of the society. </w:t>
      </w:r>
    </w:p>
    <w:p w:rsidR="00AB2B28" w:rsidRPr="007F51A5" w:rsidRDefault="00AB2B28" w:rsidP="0048666D">
      <w:pPr>
        <w:spacing w:before="252"/>
        <w:jc w:val="both"/>
        <w:rPr>
          <w:rFonts w:asciiTheme="minorHAnsi" w:hAnsiTheme="minorHAnsi" w:cstheme="minorHAnsi"/>
          <w:b/>
          <w:bCs/>
          <w:sz w:val="22"/>
          <w:szCs w:val="22"/>
        </w:rPr>
      </w:pPr>
      <w:r w:rsidRPr="007F51A5">
        <w:rPr>
          <w:rFonts w:asciiTheme="minorHAnsi" w:hAnsiTheme="minorHAnsi" w:cstheme="minorHAnsi"/>
          <w:b/>
          <w:bCs/>
          <w:sz w:val="22"/>
          <w:szCs w:val="22"/>
        </w:rPr>
        <w:t>ACADEMIC BACKGROUND:</w:t>
      </w:r>
    </w:p>
    <w:p w:rsidR="008A7D20" w:rsidRPr="007F51A5" w:rsidRDefault="008A7D20" w:rsidP="00153302">
      <w:pPr>
        <w:pStyle w:val="ListParagraph"/>
        <w:numPr>
          <w:ilvl w:val="0"/>
          <w:numId w:val="10"/>
        </w:numPr>
        <w:tabs>
          <w:tab w:val="left" w:pos="3135"/>
        </w:tabs>
        <w:ind w:left="360"/>
        <w:jc w:val="both"/>
        <w:rPr>
          <w:rFonts w:asciiTheme="minorHAnsi" w:hAnsiTheme="minorHAnsi" w:cstheme="minorHAnsi"/>
          <w:lang w:val="en-IE"/>
        </w:rPr>
      </w:pPr>
      <w:r w:rsidRPr="007F51A5">
        <w:rPr>
          <w:rFonts w:asciiTheme="minorHAnsi" w:hAnsiTheme="minorHAnsi" w:cstheme="minorHAnsi"/>
          <w:lang w:val="en-IE"/>
        </w:rPr>
        <w:t>M-Phil Endocrinology 1997</w:t>
      </w:r>
      <w:r w:rsidR="00153302" w:rsidRPr="007F51A5">
        <w:rPr>
          <w:rFonts w:asciiTheme="minorHAnsi" w:hAnsiTheme="minorHAnsi" w:cstheme="minorHAnsi"/>
          <w:lang w:val="en-IE"/>
        </w:rPr>
        <w:t xml:space="preserve"> </w:t>
      </w:r>
      <w:proofErr w:type="spellStart"/>
      <w:r w:rsidRPr="007F51A5">
        <w:rPr>
          <w:rFonts w:asciiTheme="minorHAnsi" w:hAnsiTheme="minorHAnsi" w:cstheme="minorHAnsi"/>
          <w:lang w:val="en-IE"/>
        </w:rPr>
        <w:t>Quaid</w:t>
      </w:r>
      <w:proofErr w:type="spellEnd"/>
      <w:r w:rsidRPr="007F51A5">
        <w:rPr>
          <w:rFonts w:asciiTheme="minorHAnsi" w:hAnsiTheme="minorHAnsi" w:cstheme="minorHAnsi"/>
          <w:lang w:val="en-IE"/>
        </w:rPr>
        <w:t>-</w:t>
      </w:r>
      <w:proofErr w:type="spellStart"/>
      <w:r w:rsidRPr="007F51A5">
        <w:rPr>
          <w:rFonts w:asciiTheme="minorHAnsi" w:hAnsiTheme="minorHAnsi" w:cstheme="minorHAnsi"/>
          <w:lang w:val="en-IE"/>
        </w:rPr>
        <w:t>i</w:t>
      </w:r>
      <w:proofErr w:type="spellEnd"/>
      <w:r w:rsidRPr="007F51A5">
        <w:rPr>
          <w:rFonts w:asciiTheme="minorHAnsi" w:hAnsiTheme="minorHAnsi" w:cstheme="minorHAnsi"/>
          <w:lang w:val="en-IE"/>
        </w:rPr>
        <w:t>-Azam University, Islamabad</w:t>
      </w:r>
    </w:p>
    <w:p w:rsidR="008A7D20" w:rsidRPr="007F51A5" w:rsidRDefault="00153302" w:rsidP="00153302">
      <w:pPr>
        <w:pStyle w:val="ListParagraph"/>
        <w:numPr>
          <w:ilvl w:val="0"/>
          <w:numId w:val="10"/>
        </w:numPr>
        <w:tabs>
          <w:tab w:val="left" w:pos="3135"/>
        </w:tabs>
        <w:ind w:left="360"/>
        <w:jc w:val="both"/>
        <w:rPr>
          <w:rFonts w:asciiTheme="minorHAnsi" w:hAnsiTheme="minorHAnsi" w:cstheme="minorHAnsi"/>
          <w:lang w:val="en-IE"/>
        </w:rPr>
      </w:pPr>
      <w:r w:rsidRPr="007F51A5">
        <w:rPr>
          <w:rFonts w:asciiTheme="minorHAnsi" w:hAnsiTheme="minorHAnsi" w:cstheme="minorHAnsi"/>
          <w:lang w:val="en-IE"/>
        </w:rPr>
        <w:t xml:space="preserve">Course on </w:t>
      </w:r>
      <w:r w:rsidR="008A7D20" w:rsidRPr="007F51A5">
        <w:rPr>
          <w:rFonts w:asciiTheme="minorHAnsi" w:hAnsiTheme="minorHAnsi" w:cstheme="minorHAnsi"/>
          <w:lang w:val="en-IE"/>
        </w:rPr>
        <w:t xml:space="preserve">Women </w:t>
      </w:r>
      <w:r w:rsidRPr="007F51A5">
        <w:rPr>
          <w:rFonts w:asciiTheme="minorHAnsi" w:hAnsiTheme="minorHAnsi" w:cstheme="minorHAnsi"/>
          <w:lang w:val="en-IE"/>
        </w:rPr>
        <w:t xml:space="preserve">In </w:t>
      </w:r>
      <w:r w:rsidR="008A7D20" w:rsidRPr="007F51A5">
        <w:rPr>
          <w:rFonts w:asciiTheme="minorHAnsi" w:hAnsiTheme="minorHAnsi" w:cstheme="minorHAnsi"/>
          <w:lang w:val="en-IE"/>
        </w:rPr>
        <w:t>Development 2000</w:t>
      </w:r>
      <w:r w:rsidRPr="007F51A5">
        <w:rPr>
          <w:rFonts w:asciiTheme="minorHAnsi" w:hAnsiTheme="minorHAnsi" w:cstheme="minorHAnsi"/>
          <w:lang w:val="en-IE"/>
        </w:rPr>
        <w:t xml:space="preserve"> </w:t>
      </w:r>
      <w:r w:rsidR="008A7D20" w:rsidRPr="007F51A5">
        <w:rPr>
          <w:rFonts w:asciiTheme="minorHAnsi" w:hAnsiTheme="minorHAnsi" w:cstheme="minorHAnsi"/>
          <w:lang w:val="en-IE"/>
        </w:rPr>
        <w:t xml:space="preserve">Centre for Women Development, </w:t>
      </w:r>
      <w:proofErr w:type="spellStart"/>
      <w:r w:rsidR="008A7D20" w:rsidRPr="007F51A5">
        <w:rPr>
          <w:rFonts w:asciiTheme="minorHAnsi" w:hAnsiTheme="minorHAnsi" w:cstheme="minorHAnsi"/>
          <w:lang w:val="en-IE"/>
        </w:rPr>
        <w:t>Quaid</w:t>
      </w:r>
      <w:proofErr w:type="spellEnd"/>
      <w:r w:rsidR="008A7D20" w:rsidRPr="007F51A5">
        <w:rPr>
          <w:rFonts w:asciiTheme="minorHAnsi" w:hAnsiTheme="minorHAnsi" w:cstheme="minorHAnsi"/>
          <w:lang w:val="en-IE"/>
        </w:rPr>
        <w:t>-</w:t>
      </w:r>
      <w:proofErr w:type="spellStart"/>
      <w:r w:rsidR="008A7D20" w:rsidRPr="007F51A5">
        <w:rPr>
          <w:rFonts w:asciiTheme="minorHAnsi" w:hAnsiTheme="minorHAnsi" w:cstheme="minorHAnsi"/>
          <w:lang w:val="en-IE"/>
        </w:rPr>
        <w:t>i</w:t>
      </w:r>
      <w:proofErr w:type="spellEnd"/>
      <w:r w:rsidR="008A7D20" w:rsidRPr="007F51A5">
        <w:rPr>
          <w:rFonts w:asciiTheme="minorHAnsi" w:hAnsiTheme="minorHAnsi" w:cstheme="minorHAnsi"/>
          <w:lang w:val="en-IE"/>
        </w:rPr>
        <w:t>-Azam University, Islamabad</w:t>
      </w:r>
    </w:p>
    <w:p w:rsidR="00AB2B28" w:rsidRPr="007F51A5" w:rsidRDefault="00AB2B28" w:rsidP="0048666D">
      <w:pPr>
        <w:spacing w:before="252"/>
        <w:jc w:val="both"/>
        <w:rPr>
          <w:rFonts w:asciiTheme="minorHAnsi" w:hAnsiTheme="minorHAnsi" w:cstheme="minorHAnsi"/>
          <w:b/>
          <w:bCs/>
          <w:sz w:val="22"/>
          <w:szCs w:val="22"/>
        </w:rPr>
      </w:pPr>
      <w:r w:rsidRPr="007F51A5">
        <w:rPr>
          <w:rFonts w:asciiTheme="minorHAnsi" w:hAnsiTheme="minorHAnsi" w:cstheme="minorHAnsi"/>
          <w:b/>
          <w:bCs/>
          <w:sz w:val="22"/>
          <w:szCs w:val="22"/>
        </w:rPr>
        <w:lastRenderedPageBreak/>
        <w:t>TECHNICAL SKILLS:</w:t>
      </w:r>
    </w:p>
    <w:p w:rsidR="00153302" w:rsidRPr="007F51A5" w:rsidRDefault="00153302" w:rsidP="006943A0">
      <w:pPr>
        <w:widowControl w:val="0"/>
        <w:numPr>
          <w:ilvl w:val="0"/>
          <w:numId w:val="26"/>
        </w:numPr>
        <w:autoSpaceDE w:val="0"/>
        <w:autoSpaceDN w:val="0"/>
        <w:ind w:right="-264"/>
        <w:jc w:val="both"/>
        <w:rPr>
          <w:rFonts w:asciiTheme="minorHAnsi" w:hAnsiTheme="minorHAnsi" w:cstheme="minorHAnsi"/>
          <w:sz w:val="22"/>
          <w:szCs w:val="22"/>
        </w:rPr>
      </w:pPr>
      <w:r w:rsidRPr="007F51A5">
        <w:rPr>
          <w:rFonts w:asciiTheme="minorHAnsi" w:hAnsiTheme="minorHAnsi" w:cstheme="minorHAnsi"/>
          <w:sz w:val="22"/>
          <w:szCs w:val="22"/>
        </w:rPr>
        <w:t>Wide range of development work experience including development as well as humanitarian work in conflict and post conflict areas</w:t>
      </w:r>
    </w:p>
    <w:p w:rsidR="00D00AA6" w:rsidRPr="007F51A5" w:rsidRDefault="00D00AA6" w:rsidP="00D00AA6">
      <w:pPr>
        <w:widowControl w:val="0"/>
        <w:numPr>
          <w:ilvl w:val="0"/>
          <w:numId w:val="26"/>
        </w:numPr>
        <w:autoSpaceDE w:val="0"/>
        <w:autoSpaceDN w:val="0"/>
        <w:jc w:val="both"/>
        <w:rPr>
          <w:rFonts w:asciiTheme="minorHAnsi" w:hAnsiTheme="minorHAnsi" w:cstheme="minorHAnsi"/>
          <w:sz w:val="22"/>
          <w:szCs w:val="22"/>
        </w:rPr>
      </w:pPr>
      <w:r w:rsidRPr="007F51A5">
        <w:rPr>
          <w:rFonts w:asciiTheme="minorHAnsi" w:hAnsiTheme="minorHAnsi" w:cstheme="minorHAnsi"/>
          <w:sz w:val="22"/>
          <w:szCs w:val="22"/>
        </w:rPr>
        <w:t xml:space="preserve">Knowledge and hands on experience of  Monitoring and evaluation &amp; PRA tools and other methods of qualitative research </w:t>
      </w:r>
    </w:p>
    <w:p w:rsidR="00C5411B" w:rsidRPr="007F51A5" w:rsidRDefault="00AB2B28" w:rsidP="006943A0">
      <w:pPr>
        <w:widowControl w:val="0"/>
        <w:numPr>
          <w:ilvl w:val="0"/>
          <w:numId w:val="26"/>
        </w:numPr>
        <w:autoSpaceDE w:val="0"/>
        <w:autoSpaceDN w:val="0"/>
        <w:ind w:right="-264"/>
        <w:jc w:val="both"/>
        <w:rPr>
          <w:rFonts w:asciiTheme="minorHAnsi" w:hAnsiTheme="minorHAnsi" w:cstheme="minorHAnsi"/>
          <w:sz w:val="22"/>
          <w:szCs w:val="22"/>
        </w:rPr>
      </w:pPr>
      <w:r w:rsidRPr="007F51A5">
        <w:rPr>
          <w:rFonts w:asciiTheme="minorHAnsi" w:hAnsiTheme="minorHAnsi" w:cstheme="minorHAnsi"/>
          <w:sz w:val="22"/>
          <w:szCs w:val="22"/>
        </w:rPr>
        <w:t xml:space="preserve">Understanding of key development actors e.g. INGOs, NGOs,  and public sector  in Pakistan </w:t>
      </w:r>
    </w:p>
    <w:p w:rsidR="00C5411B" w:rsidRPr="007F51A5" w:rsidRDefault="00AB2B28" w:rsidP="006943A0">
      <w:pPr>
        <w:widowControl w:val="0"/>
        <w:numPr>
          <w:ilvl w:val="0"/>
          <w:numId w:val="26"/>
        </w:numPr>
        <w:autoSpaceDE w:val="0"/>
        <w:autoSpaceDN w:val="0"/>
        <w:jc w:val="both"/>
        <w:rPr>
          <w:rFonts w:asciiTheme="minorHAnsi" w:hAnsiTheme="minorHAnsi" w:cstheme="minorHAnsi"/>
          <w:sz w:val="22"/>
          <w:szCs w:val="22"/>
        </w:rPr>
      </w:pPr>
      <w:r w:rsidRPr="007F51A5">
        <w:rPr>
          <w:rFonts w:asciiTheme="minorHAnsi" w:hAnsiTheme="minorHAnsi" w:cstheme="minorHAnsi"/>
          <w:bCs/>
          <w:sz w:val="22"/>
          <w:szCs w:val="22"/>
        </w:rPr>
        <w:t>Computer skills</w:t>
      </w:r>
      <w:r w:rsidRPr="007F51A5">
        <w:rPr>
          <w:rFonts w:asciiTheme="minorHAnsi" w:hAnsiTheme="minorHAnsi" w:cstheme="minorHAnsi"/>
          <w:b/>
          <w:bCs/>
          <w:sz w:val="22"/>
          <w:szCs w:val="22"/>
        </w:rPr>
        <w:t xml:space="preserve">: </w:t>
      </w:r>
      <w:r w:rsidRPr="007F51A5">
        <w:rPr>
          <w:rFonts w:asciiTheme="minorHAnsi" w:hAnsiTheme="minorHAnsi" w:cstheme="minorHAnsi"/>
          <w:sz w:val="22"/>
          <w:szCs w:val="22"/>
        </w:rPr>
        <w:t>MS Word, Excel, Power Point, outlook</w:t>
      </w:r>
      <w:r w:rsidR="004E4B67" w:rsidRPr="007F51A5">
        <w:rPr>
          <w:rFonts w:asciiTheme="minorHAnsi" w:hAnsiTheme="minorHAnsi" w:cstheme="minorHAnsi"/>
          <w:sz w:val="22"/>
          <w:szCs w:val="22"/>
        </w:rPr>
        <w:t xml:space="preserve">. </w:t>
      </w:r>
    </w:p>
    <w:p w:rsidR="004E4B67" w:rsidRPr="007F51A5" w:rsidRDefault="004E4B67" w:rsidP="006943A0">
      <w:pPr>
        <w:widowControl w:val="0"/>
        <w:numPr>
          <w:ilvl w:val="0"/>
          <w:numId w:val="26"/>
        </w:numPr>
        <w:autoSpaceDE w:val="0"/>
        <w:autoSpaceDN w:val="0"/>
        <w:jc w:val="both"/>
        <w:rPr>
          <w:rFonts w:asciiTheme="minorHAnsi" w:hAnsiTheme="minorHAnsi" w:cstheme="minorHAnsi"/>
          <w:sz w:val="22"/>
          <w:szCs w:val="22"/>
        </w:rPr>
      </w:pPr>
      <w:r w:rsidRPr="007F51A5">
        <w:rPr>
          <w:rFonts w:asciiTheme="minorHAnsi" w:hAnsiTheme="minorHAnsi" w:cstheme="minorHAnsi"/>
          <w:sz w:val="22"/>
          <w:szCs w:val="22"/>
        </w:rPr>
        <w:t xml:space="preserve">Have expertise in Database management and reporting. </w:t>
      </w:r>
    </w:p>
    <w:p w:rsidR="00C5411B" w:rsidRPr="007F51A5" w:rsidRDefault="00C5411B" w:rsidP="0048666D">
      <w:pPr>
        <w:widowControl w:val="0"/>
        <w:autoSpaceDE w:val="0"/>
        <w:autoSpaceDN w:val="0"/>
        <w:jc w:val="both"/>
        <w:rPr>
          <w:rFonts w:asciiTheme="minorHAnsi" w:hAnsiTheme="minorHAnsi" w:cstheme="minorHAnsi"/>
          <w:sz w:val="22"/>
          <w:szCs w:val="22"/>
        </w:rPr>
      </w:pPr>
    </w:p>
    <w:p w:rsidR="00C5411B" w:rsidRPr="007F51A5" w:rsidRDefault="00C5411B" w:rsidP="0048666D">
      <w:pPr>
        <w:spacing w:before="252"/>
        <w:jc w:val="both"/>
        <w:rPr>
          <w:rFonts w:asciiTheme="minorHAnsi" w:hAnsiTheme="minorHAnsi" w:cstheme="minorHAnsi"/>
          <w:b/>
          <w:bCs/>
          <w:sz w:val="22"/>
          <w:szCs w:val="22"/>
        </w:rPr>
      </w:pPr>
      <w:r w:rsidRPr="007F51A5">
        <w:rPr>
          <w:rFonts w:asciiTheme="minorHAnsi" w:hAnsiTheme="minorHAnsi" w:cstheme="minorHAnsi"/>
          <w:b/>
          <w:bCs/>
          <w:sz w:val="22"/>
          <w:szCs w:val="22"/>
        </w:rPr>
        <w:t>PROFESSIONAL WORK EXPERIENCE:</w:t>
      </w:r>
    </w:p>
    <w:p w:rsidR="00A72941" w:rsidRPr="007F51A5" w:rsidRDefault="00A72941" w:rsidP="0048666D">
      <w:pPr>
        <w:spacing w:before="252"/>
        <w:jc w:val="both"/>
        <w:rPr>
          <w:rFonts w:asciiTheme="minorHAnsi" w:hAnsiTheme="minorHAnsi" w:cstheme="minorHAnsi"/>
          <w:b/>
          <w:bCs/>
          <w:sz w:val="22"/>
          <w:szCs w:val="22"/>
        </w:rPr>
      </w:pPr>
      <w:r w:rsidRPr="007F51A5">
        <w:rPr>
          <w:rFonts w:asciiTheme="minorHAnsi" w:hAnsiTheme="minorHAnsi" w:cstheme="minorHAnsi"/>
          <w:b/>
          <w:bCs/>
          <w:sz w:val="22"/>
          <w:szCs w:val="22"/>
        </w:rPr>
        <w:t xml:space="preserve">UNOPS </w:t>
      </w:r>
    </w:p>
    <w:p w:rsidR="00F62ACA" w:rsidRPr="007F51A5" w:rsidRDefault="00F62ACA" w:rsidP="00F62ACA">
      <w:pPr>
        <w:spacing w:before="252"/>
        <w:jc w:val="both"/>
        <w:rPr>
          <w:rFonts w:asciiTheme="minorHAnsi" w:hAnsiTheme="minorHAnsi" w:cstheme="minorHAnsi"/>
          <w:b/>
          <w:bCs/>
          <w:sz w:val="22"/>
          <w:szCs w:val="22"/>
          <w:u w:val="single"/>
        </w:rPr>
      </w:pPr>
      <w:r w:rsidRPr="007F51A5">
        <w:rPr>
          <w:rFonts w:asciiTheme="minorHAnsi" w:hAnsiTheme="minorHAnsi" w:cstheme="minorHAnsi"/>
          <w:b/>
          <w:bCs/>
          <w:sz w:val="22"/>
          <w:szCs w:val="22"/>
          <w:u w:val="single"/>
        </w:rPr>
        <w:t>Reporting and Monitoring &amp; Evaluation Officer March2013-Todate</w:t>
      </w:r>
    </w:p>
    <w:p w:rsidR="00F62ACA" w:rsidRPr="007F51A5" w:rsidRDefault="00F62ACA" w:rsidP="00F62ACA">
      <w:pPr>
        <w:pStyle w:val="ListParagraph"/>
        <w:numPr>
          <w:ilvl w:val="0"/>
          <w:numId w:val="28"/>
        </w:numPr>
        <w:ind w:left="720"/>
        <w:jc w:val="both"/>
        <w:rPr>
          <w:rFonts w:asciiTheme="minorHAnsi" w:hAnsiTheme="minorHAnsi" w:cstheme="minorHAnsi"/>
        </w:rPr>
      </w:pPr>
      <w:r w:rsidRPr="007F51A5">
        <w:rPr>
          <w:rFonts w:asciiTheme="minorHAnsi" w:hAnsiTheme="minorHAnsi" w:cstheme="minorHAnsi"/>
        </w:rPr>
        <w:t xml:space="preserve">Coordinated and monitored the implementation of training roll out of total of 9124 trainings for 237,198 </w:t>
      </w:r>
      <w:proofErr w:type="spellStart"/>
      <w:r w:rsidRPr="007F51A5">
        <w:rPr>
          <w:rFonts w:asciiTheme="minorHAnsi" w:hAnsiTheme="minorHAnsi" w:cstheme="minorHAnsi"/>
        </w:rPr>
        <w:t>PrOs</w:t>
      </w:r>
      <w:proofErr w:type="spellEnd"/>
      <w:r w:rsidRPr="007F51A5">
        <w:rPr>
          <w:rFonts w:asciiTheme="minorHAnsi" w:hAnsiTheme="minorHAnsi" w:cstheme="minorHAnsi"/>
        </w:rPr>
        <w:t>/APOs and 2641 of orientation sessions for 93,467 polling officers under electoral cycle support to ECP</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 xml:space="preserve">Supported the organization and administration associated with M&amp;E field visits and coordinate all related logistics and administrative matters as necessary </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With ECP, UNDP  set out the framework and procedures for the evaluation of project activities</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 xml:space="preserve">Managed and pursued the collection of project information from implementing partners in the required formats to inform Project Manager on implementing partners project progress and performance </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Worked with the Pakistan General Elections Project team to collect, analyze and report information on Project progress and performance to key stakeholders including UNOPS and UNDP.</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Developed and built the capacity of information desk in UNOPS for daily monitoring form field and data management</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 xml:space="preserve">Based on the Project Work plan and in particular the project budgets, designed the framework for the physical and process monitoring of training program </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Supported the Project Manager in consolidation and compilation of monthly project reports and prepared and monitored the reports calendar to ensure timely generation and submission of the project reports that are on different timelines and requirements</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Prepared consolidated progress reports for project management to submit UNDP  in accordance with approved reporting formats and timings</w:t>
      </w:r>
    </w:p>
    <w:p w:rsidR="00F62ACA" w:rsidRPr="007F51A5" w:rsidRDefault="00F62ACA" w:rsidP="00F62ACA">
      <w:pPr>
        <w:widowControl w:val="0"/>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Provided guidance &amp; support to staff and implementing partners in preparing their progress reports. Together analyzed these reports to provide backstopping, guidelines, capacity building and monitoring.</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 xml:space="preserve">Undertook regular field visits to Implementing partners’ offices   and assess project progress and performance, validate information reported by field team and implementing Partners, identify any issues and problems, and recommend appropriate actions or solutions </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 xml:space="preserve"> Provided administrative support for M&amp;E tenders and contracts (e.g. for baseline surveys, evaluations, thematic studies etc) </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Assisted in the preparation of M&amp;E related communication, documentation, reports and contracts, checking accuracy and compliance with UNOPS formats and style, as necessary ,</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Carried out lessons learning workshop at the end of the project and reporting writing for dissemination to UNOPS, UNDP and other key stakeholders</w:t>
      </w:r>
    </w:p>
    <w:p w:rsidR="00F62ACA" w:rsidRPr="007F51A5" w:rsidRDefault="00F62ACA" w:rsidP="00F62ACA">
      <w:pPr>
        <w:pStyle w:val="Default"/>
        <w:numPr>
          <w:ilvl w:val="0"/>
          <w:numId w:val="29"/>
        </w:numPr>
        <w:jc w:val="both"/>
        <w:rPr>
          <w:rFonts w:asciiTheme="minorHAnsi" w:hAnsiTheme="minorHAnsi" w:cstheme="minorHAnsi"/>
          <w:sz w:val="22"/>
          <w:szCs w:val="22"/>
        </w:rPr>
      </w:pPr>
      <w:r w:rsidRPr="007F51A5">
        <w:rPr>
          <w:rFonts w:asciiTheme="minorHAnsi" w:hAnsiTheme="minorHAnsi" w:cstheme="minorHAnsi"/>
          <w:sz w:val="22"/>
          <w:szCs w:val="22"/>
        </w:rPr>
        <w:t>Evaluated project on training roll out from analysis of data derived from participants perspective and documentation for further sharing to wider audience and donor</w:t>
      </w:r>
    </w:p>
    <w:p w:rsidR="007C7940" w:rsidRPr="007F51A5" w:rsidRDefault="007C7940" w:rsidP="0048666D">
      <w:pPr>
        <w:spacing w:before="252"/>
        <w:jc w:val="both"/>
        <w:rPr>
          <w:rFonts w:asciiTheme="minorHAnsi" w:hAnsiTheme="minorHAnsi" w:cstheme="minorHAnsi"/>
          <w:b/>
          <w:bCs/>
          <w:i/>
          <w:sz w:val="22"/>
          <w:szCs w:val="22"/>
        </w:rPr>
      </w:pPr>
      <w:r w:rsidRPr="007F51A5">
        <w:rPr>
          <w:rFonts w:asciiTheme="minorHAnsi" w:hAnsiTheme="minorHAnsi" w:cstheme="minorHAnsi"/>
          <w:b/>
          <w:bCs/>
          <w:i/>
          <w:sz w:val="22"/>
          <w:szCs w:val="22"/>
        </w:rPr>
        <w:lastRenderedPageBreak/>
        <w:t xml:space="preserve">CARE International </w:t>
      </w:r>
      <w:proofErr w:type="gramStart"/>
      <w:r w:rsidRPr="007F51A5">
        <w:rPr>
          <w:rFonts w:asciiTheme="minorHAnsi" w:hAnsiTheme="minorHAnsi" w:cstheme="minorHAnsi"/>
          <w:b/>
          <w:bCs/>
          <w:i/>
          <w:sz w:val="22"/>
          <w:szCs w:val="22"/>
        </w:rPr>
        <w:t>In</w:t>
      </w:r>
      <w:proofErr w:type="gramEnd"/>
      <w:r w:rsidRPr="007F51A5">
        <w:rPr>
          <w:rFonts w:asciiTheme="minorHAnsi" w:hAnsiTheme="minorHAnsi" w:cstheme="minorHAnsi"/>
          <w:b/>
          <w:bCs/>
          <w:i/>
          <w:sz w:val="22"/>
          <w:szCs w:val="22"/>
        </w:rPr>
        <w:t xml:space="preserve"> Pakistan</w:t>
      </w:r>
    </w:p>
    <w:p w:rsidR="007C7940" w:rsidRPr="007F51A5" w:rsidRDefault="00F1778F" w:rsidP="0048666D">
      <w:pPr>
        <w:tabs>
          <w:tab w:val="left" w:pos="3135"/>
        </w:tabs>
        <w:jc w:val="both"/>
        <w:rPr>
          <w:rFonts w:asciiTheme="minorHAnsi" w:hAnsiTheme="minorHAnsi" w:cstheme="minorHAnsi"/>
          <w:b/>
          <w:sz w:val="22"/>
          <w:szCs w:val="22"/>
          <w:u w:val="single"/>
        </w:rPr>
      </w:pPr>
      <w:proofErr w:type="gramStart"/>
      <w:r w:rsidRPr="007F51A5">
        <w:rPr>
          <w:rFonts w:asciiTheme="minorHAnsi" w:hAnsiTheme="minorHAnsi" w:cstheme="minorHAnsi"/>
          <w:b/>
          <w:sz w:val="22"/>
          <w:szCs w:val="22"/>
          <w:u w:val="single"/>
        </w:rPr>
        <w:t>1)</w:t>
      </w:r>
      <w:r w:rsidR="007C7940" w:rsidRPr="007F51A5">
        <w:rPr>
          <w:rFonts w:asciiTheme="minorHAnsi" w:hAnsiTheme="minorHAnsi" w:cstheme="minorHAnsi"/>
          <w:b/>
          <w:sz w:val="22"/>
          <w:szCs w:val="22"/>
          <w:u w:val="single"/>
        </w:rPr>
        <w:t>Program</w:t>
      </w:r>
      <w:proofErr w:type="gramEnd"/>
      <w:r w:rsidR="007C7940" w:rsidRPr="007F51A5">
        <w:rPr>
          <w:rFonts w:asciiTheme="minorHAnsi" w:hAnsiTheme="minorHAnsi" w:cstheme="minorHAnsi"/>
          <w:b/>
          <w:sz w:val="22"/>
          <w:szCs w:val="22"/>
          <w:u w:val="single"/>
        </w:rPr>
        <w:t xml:space="preserve"> Quality &amp; Accountability Advisor-CARE 2010-</w:t>
      </w:r>
      <w:r w:rsidR="00A72941" w:rsidRPr="007F51A5">
        <w:rPr>
          <w:rFonts w:asciiTheme="minorHAnsi" w:hAnsiTheme="minorHAnsi" w:cstheme="minorHAnsi"/>
          <w:b/>
          <w:sz w:val="22"/>
          <w:szCs w:val="22"/>
          <w:u w:val="single"/>
        </w:rPr>
        <w:t>Feb 2013</w:t>
      </w:r>
    </w:p>
    <w:p w:rsidR="003D0D5E" w:rsidRPr="007F51A5" w:rsidRDefault="007C7940" w:rsidP="002929BF">
      <w:pPr>
        <w:pStyle w:val="ListParagraph"/>
        <w:spacing w:before="120"/>
        <w:jc w:val="both"/>
        <w:rPr>
          <w:rFonts w:asciiTheme="minorHAnsi" w:hAnsiTheme="minorHAnsi" w:cstheme="minorHAnsi"/>
        </w:rPr>
      </w:pPr>
      <w:r w:rsidRPr="007F51A5">
        <w:rPr>
          <w:rFonts w:asciiTheme="minorHAnsi" w:hAnsiTheme="minorHAnsi" w:cstheme="minorHAnsi"/>
          <w:b/>
        </w:rPr>
        <w:t>Assessment Program Design and Development:</w:t>
      </w:r>
    </w:p>
    <w:p w:rsidR="003D0D5E" w:rsidRPr="007F51A5" w:rsidRDefault="007C7940" w:rsidP="006A1DAD">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b/>
        </w:rPr>
        <w:t xml:space="preserve"> </w:t>
      </w:r>
      <w:r w:rsidR="006943A0" w:rsidRPr="007F51A5">
        <w:rPr>
          <w:rFonts w:asciiTheme="minorHAnsi" w:hAnsiTheme="minorHAnsi" w:cstheme="minorHAnsi"/>
        </w:rPr>
        <w:t>In Emergency Response Team worked</w:t>
      </w:r>
      <w:r w:rsidR="006943A0" w:rsidRPr="007F51A5">
        <w:rPr>
          <w:rFonts w:asciiTheme="minorHAnsi" w:hAnsiTheme="minorHAnsi" w:cstheme="minorHAnsi"/>
          <w:b/>
        </w:rPr>
        <w:t xml:space="preserve"> </w:t>
      </w:r>
      <w:r w:rsidR="006943A0" w:rsidRPr="007F51A5">
        <w:rPr>
          <w:rFonts w:asciiTheme="minorHAnsi" w:hAnsiTheme="minorHAnsi" w:cstheme="minorHAnsi"/>
        </w:rPr>
        <w:t>with</w:t>
      </w:r>
      <w:r w:rsidRPr="007F51A5">
        <w:rPr>
          <w:rFonts w:asciiTheme="minorHAnsi" w:hAnsiTheme="minorHAnsi" w:cstheme="minorHAnsi"/>
        </w:rPr>
        <w:t xml:space="preserve"> program development team at CO and with regional managers to establish immediate priorities and resources needed for CARE’s </w:t>
      </w:r>
      <w:r w:rsidR="00862261" w:rsidRPr="007F51A5">
        <w:rPr>
          <w:rFonts w:asciiTheme="minorHAnsi" w:hAnsiTheme="minorHAnsi" w:cstheme="minorHAnsi"/>
        </w:rPr>
        <w:t>response and ways to monitor the process</w:t>
      </w:r>
      <w:r w:rsidRPr="007F51A5">
        <w:rPr>
          <w:rFonts w:asciiTheme="minorHAnsi" w:hAnsiTheme="minorHAnsi" w:cstheme="minorHAnsi"/>
        </w:rPr>
        <w:t xml:space="preserve">; </w:t>
      </w:r>
    </w:p>
    <w:p w:rsidR="007C7940" w:rsidRPr="007F51A5" w:rsidRDefault="002929BF" w:rsidP="006A1DAD">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Identified</w:t>
      </w:r>
      <w:r w:rsidR="007C7940" w:rsidRPr="007F51A5">
        <w:rPr>
          <w:rFonts w:asciiTheme="minorHAnsi" w:hAnsiTheme="minorHAnsi" w:cstheme="minorHAnsi"/>
        </w:rPr>
        <w:t xml:space="preserve"> and advise</w:t>
      </w:r>
      <w:r w:rsidR="003D0D5E" w:rsidRPr="007F51A5">
        <w:rPr>
          <w:rFonts w:asciiTheme="minorHAnsi" w:hAnsiTheme="minorHAnsi" w:cstheme="minorHAnsi"/>
        </w:rPr>
        <w:t>d</w:t>
      </w:r>
      <w:r w:rsidR="007C7940" w:rsidRPr="007F51A5">
        <w:rPr>
          <w:rFonts w:asciiTheme="minorHAnsi" w:hAnsiTheme="minorHAnsi" w:cstheme="minorHAnsi"/>
        </w:rPr>
        <w:t xml:space="preserve"> on immediate response activities and priorities and incorporate in project design. Ensure</w:t>
      </w:r>
      <w:r w:rsidR="00862261" w:rsidRPr="007F51A5">
        <w:rPr>
          <w:rFonts w:asciiTheme="minorHAnsi" w:hAnsiTheme="minorHAnsi" w:cstheme="minorHAnsi"/>
        </w:rPr>
        <w:t>d</w:t>
      </w:r>
      <w:r w:rsidR="007C7940" w:rsidRPr="007F51A5">
        <w:rPr>
          <w:rFonts w:asciiTheme="minorHAnsi" w:hAnsiTheme="minorHAnsi" w:cstheme="minorHAnsi"/>
        </w:rPr>
        <w:t xml:space="preserve"> that the emergency strategy, project proposals and emergency program design includes relevant targeting; meeting the needs of vulnerable groups together with gender analysis and are consistent with CARE’s humanitarian accountability framework, </w:t>
      </w:r>
      <w:r w:rsidR="00862261" w:rsidRPr="007F51A5">
        <w:rPr>
          <w:rFonts w:asciiTheme="minorHAnsi" w:hAnsiTheme="minorHAnsi" w:cstheme="minorHAnsi"/>
        </w:rPr>
        <w:t xml:space="preserve">impact measurement indicators, </w:t>
      </w:r>
      <w:r w:rsidR="007C7940" w:rsidRPr="007F51A5">
        <w:rPr>
          <w:rFonts w:asciiTheme="minorHAnsi" w:hAnsiTheme="minorHAnsi" w:cstheme="minorHAnsi"/>
        </w:rPr>
        <w:t xml:space="preserve">relevant SPHERE standards, and essential environmental mitigation measures; Understand the basic concepts and standards related to accountability and quality management in humanitarian service delivery especially </w:t>
      </w:r>
      <w:r w:rsidR="003D0D5E" w:rsidRPr="007F51A5">
        <w:rPr>
          <w:rFonts w:asciiTheme="minorHAnsi" w:hAnsiTheme="minorHAnsi" w:cstheme="minorHAnsi"/>
        </w:rPr>
        <w:t>with major focus on result based monitoring</w:t>
      </w:r>
      <w:r w:rsidR="007C7940" w:rsidRPr="007F51A5">
        <w:rPr>
          <w:rFonts w:asciiTheme="minorHAnsi" w:hAnsiTheme="minorHAnsi" w:cstheme="minorHAnsi"/>
        </w:rPr>
        <w:t xml:space="preserve">. </w:t>
      </w:r>
    </w:p>
    <w:p w:rsidR="00130DEC" w:rsidRPr="007F51A5" w:rsidRDefault="007C7940" w:rsidP="002929BF">
      <w:pPr>
        <w:pStyle w:val="ListParagraph"/>
        <w:jc w:val="both"/>
        <w:rPr>
          <w:rFonts w:asciiTheme="minorHAnsi" w:hAnsiTheme="minorHAnsi" w:cstheme="minorHAnsi"/>
        </w:rPr>
      </w:pPr>
      <w:r w:rsidRPr="007F51A5">
        <w:rPr>
          <w:rFonts w:asciiTheme="minorHAnsi" w:hAnsiTheme="minorHAnsi" w:cstheme="minorHAnsi"/>
          <w:b/>
        </w:rPr>
        <w:t xml:space="preserve">Development of Quality Tools and Process: </w:t>
      </w:r>
    </w:p>
    <w:p w:rsidR="00130DEC" w:rsidRPr="007F51A5" w:rsidRDefault="007C7940" w:rsidP="006A1DAD">
      <w:pPr>
        <w:pStyle w:val="ListParagraph"/>
        <w:numPr>
          <w:ilvl w:val="0"/>
          <w:numId w:val="15"/>
        </w:numPr>
        <w:jc w:val="both"/>
        <w:rPr>
          <w:rFonts w:asciiTheme="minorHAnsi" w:hAnsiTheme="minorHAnsi" w:cstheme="minorHAnsi"/>
        </w:rPr>
      </w:pPr>
      <w:r w:rsidRPr="007F51A5">
        <w:rPr>
          <w:rFonts w:asciiTheme="minorHAnsi" w:hAnsiTheme="minorHAnsi" w:cstheme="minorHAnsi"/>
        </w:rPr>
        <w:t>Developed comprehensive understanding of organizational structure, monitoring mechanisms, humanitarian plan, CARE Humanitarian Accountability Fram</w:t>
      </w:r>
      <w:r w:rsidR="00CE206A" w:rsidRPr="007F51A5">
        <w:rPr>
          <w:rFonts w:asciiTheme="minorHAnsi" w:hAnsiTheme="minorHAnsi" w:cstheme="minorHAnsi"/>
        </w:rPr>
        <w:t xml:space="preserve">ework and roles of team members. </w:t>
      </w:r>
      <w:r w:rsidRPr="007F51A5">
        <w:rPr>
          <w:rFonts w:asciiTheme="minorHAnsi" w:hAnsiTheme="minorHAnsi" w:cstheme="minorHAnsi"/>
        </w:rPr>
        <w:t>Developed detailed understanding of community dynamics using PRA and other tools and related administrative and logistic issues.</w:t>
      </w:r>
      <w:r w:rsidR="00CE206A" w:rsidRPr="007F51A5">
        <w:rPr>
          <w:rFonts w:asciiTheme="minorHAnsi" w:hAnsiTheme="minorHAnsi" w:cstheme="minorHAnsi"/>
        </w:rPr>
        <w:t xml:space="preserve"> </w:t>
      </w:r>
    </w:p>
    <w:p w:rsidR="00130DEC" w:rsidRPr="007F51A5" w:rsidRDefault="007C7940" w:rsidP="006A1DAD">
      <w:pPr>
        <w:pStyle w:val="ListParagraph"/>
        <w:numPr>
          <w:ilvl w:val="0"/>
          <w:numId w:val="15"/>
        </w:numPr>
        <w:jc w:val="both"/>
        <w:rPr>
          <w:rFonts w:asciiTheme="minorHAnsi" w:hAnsiTheme="minorHAnsi" w:cstheme="minorHAnsi"/>
        </w:rPr>
      </w:pPr>
      <w:r w:rsidRPr="007F51A5">
        <w:rPr>
          <w:rFonts w:asciiTheme="minorHAnsi" w:hAnsiTheme="minorHAnsi" w:cstheme="minorHAnsi"/>
        </w:rPr>
        <w:t>Established communication mechanism between program beneficiaries and program management on beneficiary selection criteria, organizational introduction, values, standards and humanitarian plan.</w:t>
      </w:r>
    </w:p>
    <w:p w:rsidR="007C7940" w:rsidRPr="007F51A5" w:rsidRDefault="00CE206A" w:rsidP="006A1DAD">
      <w:pPr>
        <w:pStyle w:val="ListParagraph"/>
        <w:numPr>
          <w:ilvl w:val="0"/>
          <w:numId w:val="15"/>
        </w:numPr>
        <w:jc w:val="both"/>
        <w:rPr>
          <w:rFonts w:asciiTheme="minorHAnsi" w:hAnsiTheme="minorHAnsi" w:cstheme="minorHAnsi"/>
        </w:rPr>
      </w:pPr>
      <w:r w:rsidRPr="007F51A5">
        <w:rPr>
          <w:rFonts w:asciiTheme="minorHAnsi" w:hAnsiTheme="minorHAnsi" w:cstheme="minorHAnsi"/>
        </w:rPr>
        <w:t xml:space="preserve"> </w:t>
      </w:r>
      <w:r w:rsidR="007C7940" w:rsidRPr="007F51A5">
        <w:rPr>
          <w:rFonts w:asciiTheme="minorHAnsi" w:hAnsiTheme="minorHAnsi" w:cstheme="minorHAnsi"/>
        </w:rPr>
        <w:t xml:space="preserve">Establish and monitor complaints &amp; feedback handling mechanism for communities, staff and other specified </w:t>
      </w:r>
      <w:r w:rsidRPr="007F51A5">
        <w:rPr>
          <w:rFonts w:asciiTheme="minorHAnsi" w:hAnsiTheme="minorHAnsi" w:cstheme="minorHAnsi"/>
        </w:rPr>
        <w:t>stakeholders. Collaborated</w:t>
      </w:r>
      <w:r w:rsidR="007C7940" w:rsidRPr="007F51A5">
        <w:rPr>
          <w:rFonts w:asciiTheme="minorHAnsi" w:hAnsiTheme="minorHAnsi" w:cstheme="minorHAnsi"/>
        </w:rPr>
        <w:t xml:space="preserve"> with HR to monitor and improve staff attitudes, behaviors and competencies to ensure adherence to Care standards and commitments.</w:t>
      </w:r>
    </w:p>
    <w:p w:rsidR="00130DEC" w:rsidRPr="007F51A5" w:rsidRDefault="002C6C1C" w:rsidP="00F62ACA">
      <w:pPr>
        <w:spacing w:before="120"/>
        <w:ind w:left="360"/>
        <w:jc w:val="both"/>
        <w:rPr>
          <w:rFonts w:asciiTheme="minorHAnsi" w:hAnsiTheme="minorHAnsi" w:cstheme="minorHAnsi"/>
          <w:sz w:val="22"/>
          <w:szCs w:val="22"/>
        </w:rPr>
      </w:pPr>
      <w:r w:rsidRPr="007F51A5">
        <w:rPr>
          <w:rFonts w:asciiTheme="minorHAnsi" w:hAnsiTheme="minorHAnsi" w:cstheme="minorHAnsi"/>
          <w:sz w:val="22"/>
          <w:szCs w:val="22"/>
        </w:rPr>
        <w:t xml:space="preserve">. </w:t>
      </w:r>
      <w:r w:rsidRPr="007F51A5">
        <w:rPr>
          <w:rFonts w:asciiTheme="minorHAnsi" w:hAnsiTheme="minorHAnsi" w:cstheme="minorHAnsi"/>
          <w:b/>
          <w:sz w:val="22"/>
          <w:szCs w:val="22"/>
        </w:rPr>
        <w:t xml:space="preserve">M&amp; E Working group in </w:t>
      </w:r>
      <w:r w:rsidR="007F51A5" w:rsidRPr="007F51A5">
        <w:rPr>
          <w:rFonts w:asciiTheme="minorHAnsi" w:hAnsiTheme="minorHAnsi" w:cstheme="minorHAnsi"/>
          <w:b/>
          <w:sz w:val="22"/>
          <w:szCs w:val="22"/>
        </w:rPr>
        <w:t>CARE:</w:t>
      </w:r>
      <w:r w:rsidRPr="007F51A5">
        <w:rPr>
          <w:rFonts w:asciiTheme="minorHAnsi" w:hAnsiTheme="minorHAnsi" w:cstheme="minorHAnsi"/>
          <w:b/>
          <w:sz w:val="22"/>
          <w:szCs w:val="22"/>
        </w:rPr>
        <w:t xml:space="preserve"> </w:t>
      </w:r>
      <w:r w:rsidRPr="007F51A5">
        <w:rPr>
          <w:rFonts w:asciiTheme="minorHAnsi" w:hAnsiTheme="minorHAnsi" w:cstheme="minorHAnsi"/>
          <w:sz w:val="22"/>
          <w:szCs w:val="22"/>
        </w:rPr>
        <w:t xml:space="preserve"> </w:t>
      </w:r>
    </w:p>
    <w:p w:rsidR="00130DEC" w:rsidRPr="007F51A5" w:rsidRDefault="002C6C1C" w:rsidP="002C6C1C">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 xml:space="preserve">As part of M &amp; E Working groups facilitated discussions </w:t>
      </w:r>
      <w:r w:rsidR="007F51A5" w:rsidRPr="007F51A5">
        <w:rPr>
          <w:rFonts w:asciiTheme="minorHAnsi" w:hAnsiTheme="minorHAnsi" w:cstheme="minorHAnsi"/>
        </w:rPr>
        <w:t>on tools</w:t>
      </w:r>
      <w:r w:rsidR="00742F85" w:rsidRPr="007F51A5">
        <w:rPr>
          <w:rFonts w:asciiTheme="minorHAnsi" w:hAnsiTheme="minorHAnsi" w:cstheme="minorHAnsi"/>
        </w:rPr>
        <w:t xml:space="preserve"> designing, implementation strategies </w:t>
      </w:r>
      <w:r w:rsidR="007F51A5" w:rsidRPr="007F51A5">
        <w:rPr>
          <w:rFonts w:asciiTheme="minorHAnsi" w:hAnsiTheme="minorHAnsi" w:cstheme="minorHAnsi"/>
        </w:rPr>
        <w:t>for Impact</w:t>
      </w:r>
      <w:r w:rsidR="00742F85" w:rsidRPr="007F51A5">
        <w:rPr>
          <w:rFonts w:asciiTheme="minorHAnsi" w:hAnsiTheme="minorHAnsi" w:cstheme="minorHAnsi"/>
        </w:rPr>
        <w:t xml:space="preserve"> measurement at output level for all projects. </w:t>
      </w:r>
    </w:p>
    <w:p w:rsidR="00742F85" w:rsidRPr="007F51A5" w:rsidRDefault="009E68BE" w:rsidP="002C6C1C">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 xml:space="preserve">It included baselines, Post distribution monitoring tools, sector specific M&amp; E tools (LIVELIHOODS, Health, WASH, Shelter, NFI), Post distribution monitoring tools (PDM), Progress Reporting, Rapid reviews, After Action </w:t>
      </w:r>
      <w:r w:rsidR="00A37ED3" w:rsidRPr="007F51A5">
        <w:rPr>
          <w:rFonts w:asciiTheme="minorHAnsi" w:hAnsiTheme="minorHAnsi" w:cstheme="minorHAnsi"/>
        </w:rPr>
        <w:t>Reviews, Case</w:t>
      </w:r>
      <w:r w:rsidRPr="007F51A5">
        <w:rPr>
          <w:rFonts w:asciiTheme="minorHAnsi" w:hAnsiTheme="minorHAnsi" w:cstheme="minorHAnsi"/>
        </w:rPr>
        <w:t xml:space="preserve"> studies </w:t>
      </w:r>
      <w:r w:rsidR="00A37ED3" w:rsidRPr="007F51A5">
        <w:rPr>
          <w:rFonts w:asciiTheme="minorHAnsi" w:hAnsiTheme="minorHAnsi" w:cstheme="minorHAnsi"/>
        </w:rPr>
        <w:t>and</w:t>
      </w:r>
      <w:r w:rsidRPr="007F51A5">
        <w:rPr>
          <w:rFonts w:asciiTheme="minorHAnsi" w:hAnsiTheme="minorHAnsi" w:cstheme="minorHAnsi"/>
        </w:rPr>
        <w:t xml:space="preserve"> learning documents etc </w:t>
      </w:r>
    </w:p>
    <w:p w:rsidR="00130DEC" w:rsidRPr="007F51A5" w:rsidRDefault="002C6C1C" w:rsidP="002929BF">
      <w:pPr>
        <w:pStyle w:val="ListParagraph"/>
        <w:spacing w:before="120" w:line="288" w:lineRule="atLeast"/>
        <w:jc w:val="both"/>
        <w:rPr>
          <w:rFonts w:asciiTheme="minorHAnsi" w:hAnsiTheme="minorHAnsi" w:cstheme="minorHAnsi"/>
          <w:b/>
        </w:rPr>
      </w:pPr>
      <w:r w:rsidRPr="007F51A5">
        <w:rPr>
          <w:rFonts w:asciiTheme="minorHAnsi" w:hAnsiTheme="minorHAnsi" w:cstheme="minorHAnsi"/>
          <w:b/>
        </w:rPr>
        <w:t>Monitoring &amp; Impact Measurement:</w:t>
      </w:r>
      <w:r w:rsidRPr="007F51A5">
        <w:rPr>
          <w:rFonts w:asciiTheme="minorHAnsi" w:hAnsiTheme="minorHAnsi" w:cstheme="minorHAnsi"/>
        </w:rPr>
        <w:t xml:space="preserve"> Managed field data collection processes and assisted the Team Leader to backstop the project’s field operations in collaborations with M &amp; E, gender accountability focal points;</w:t>
      </w:r>
    </w:p>
    <w:p w:rsidR="00130DEC" w:rsidRPr="007F51A5" w:rsidRDefault="002C6C1C" w:rsidP="003D0D5E">
      <w:pPr>
        <w:pStyle w:val="ListParagraph"/>
        <w:numPr>
          <w:ilvl w:val="0"/>
          <w:numId w:val="15"/>
        </w:numPr>
        <w:spacing w:before="120" w:line="288" w:lineRule="atLeast"/>
        <w:jc w:val="both"/>
        <w:rPr>
          <w:rFonts w:asciiTheme="minorHAnsi" w:hAnsiTheme="minorHAnsi" w:cstheme="minorHAnsi"/>
          <w:b/>
        </w:rPr>
      </w:pPr>
      <w:r w:rsidRPr="007F51A5">
        <w:rPr>
          <w:rFonts w:asciiTheme="minorHAnsi" w:hAnsiTheme="minorHAnsi" w:cstheme="minorHAnsi"/>
        </w:rPr>
        <w:t xml:space="preserve"> Conducted field visits to CARE and implementing partner field offices periodically to assess progress toward achieving objectives, ensure program compliance and effective implementation according to work plans and providing recommendations for improvement. </w:t>
      </w:r>
    </w:p>
    <w:p w:rsidR="00130DEC" w:rsidRPr="007F51A5" w:rsidRDefault="002C6C1C" w:rsidP="003D0D5E">
      <w:pPr>
        <w:pStyle w:val="ListParagraph"/>
        <w:numPr>
          <w:ilvl w:val="0"/>
          <w:numId w:val="15"/>
        </w:numPr>
        <w:spacing w:before="120" w:line="288" w:lineRule="atLeast"/>
        <w:jc w:val="both"/>
        <w:rPr>
          <w:rFonts w:asciiTheme="minorHAnsi" w:hAnsiTheme="minorHAnsi" w:cstheme="minorHAnsi"/>
          <w:b/>
        </w:rPr>
      </w:pPr>
      <w:r w:rsidRPr="007F51A5">
        <w:rPr>
          <w:rFonts w:asciiTheme="minorHAnsi" w:hAnsiTheme="minorHAnsi" w:cstheme="minorHAnsi"/>
        </w:rPr>
        <w:t>Plan</w:t>
      </w:r>
      <w:r w:rsidR="00130DEC" w:rsidRPr="007F51A5">
        <w:rPr>
          <w:rFonts w:asciiTheme="minorHAnsi" w:hAnsiTheme="minorHAnsi" w:cstheme="minorHAnsi"/>
        </w:rPr>
        <w:t>ed</w:t>
      </w:r>
      <w:r w:rsidRPr="007F51A5">
        <w:rPr>
          <w:rFonts w:asciiTheme="minorHAnsi" w:hAnsiTheme="minorHAnsi" w:cstheme="minorHAnsi"/>
        </w:rPr>
        <w:t xml:space="preserve"> and coordinate</w:t>
      </w:r>
      <w:r w:rsidR="00130DEC" w:rsidRPr="007F51A5">
        <w:rPr>
          <w:rFonts w:asciiTheme="minorHAnsi" w:hAnsiTheme="minorHAnsi" w:cstheme="minorHAnsi"/>
        </w:rPr>
        <w:t>d</w:t>
      </w:r>
      <w:r w:rsidRPr="007F51A5">
        <w:rPr>
          <w:rFonts w:asciiTheme="minorHAnsi" w:hAnsiTheme="minorHAnsi" w:cstheme="minorHAnsi"/>
        </w:rPr>
        <w:t xml:space="preserve"> After Activity Review (AAR), evaluations to be conducted internally or externally as and when required ; </w:t>
      </w:r>
    </w:p>
    <w:p w:rsidR="00130DEC" w:rsidRPr="007F51A5" w:rsidRDefault="002C6C1C" w:rsidP="003D0D5E">
      <w:pPr>
        <w:pStyle w:val="ListParagraph"/>
        <w:numPr>
          <w:ilvl w:val="0"/>
          <w:numId w:val="15"/>
        </w:numPr>
        <w:spacing w:before="120" w:line="288" w:lineRule="atLeast"/>
        <w:jc w:val="both"/>
        <w:rPr>
          <w:rFonts w:asciiTheme="minorHAnsi" w:hAnsiTheme="minorHAnsi" w:cstheme="minorHAnsi"/>
          <w:b/>
        </w:rPr>
      </w:pPr>
      <w:r w:rsidRPr="007F51A5">
        <w:rPr>
          <w:rFonts w:asciiTheme="minorHAnsi" w:hAnsiTheme="minorHAnsi" w:cstheme="minorHAnsi"/>
        </w:rPr>
        <w:t>Ensure</w:t>
      </w:r>
      <w:r w:rsidR="00130DEC" w:rsidRPr="007F51A5">
        <w:rPr>
          <w:rFonts w:asciiTheme="minorHAnsi" w:hAnsiTheme="minorHAnsi" w:cstheme="minorHAnsi"/>
        </w:rPr>
        <w:t>d</w:t>
      </w:r>
      <w:r w:rsidRPr="007F51A5">
        <w:rPr>
          <w:rFonts w:asciiTheme="minorHAnsi" w:hAnsiTheme="minorHAnsi" w:cstheme="minorHAnsi"/>
        </w:rPr>
        <w:t xml:space="preserve"> regular and timely reporting from field staff and implementing partners by monitoring receipts of monthly component/activity progress statements and quarterly component/activity progress reports and following up with the field operations and CARE Emergency  staff and implementing partners on non-reporting. </w:t>
      </w:r>
      <w:r w:rsidR="00F62ACA" w:rsidRPr="007F51A5">
        <w:rPr>
          <w:rFonts w:asciiTheme="minorHAnsi" w:hAnsiTheme="minorHAnsi" w:cstheme="minorHAnsi"/>
        </w:rPr>
        <w:t xml:space="preserve"> </w:t>
      </w:r>
    </w:p>
    <w:p w:rsidR="00130DEC" w:rsidRPr="007F51A5" w:rsidRDefault="003D0D5E" w:rsidP="003D0D5E">
      <w:pPr>
        <w:pStyle w:val="ListParagraph"/>
        <w:numPr>
          <w:ilvl w:val="0"/>
          <w:numId w:val="15"/>
        </w:numPr>
        <w:spacing w:before="120" w:line="288" w:lineRule="atLeast"/>
        <w:jc w:val="both"/>
        <w:rPr>
          <w:rFonts w:asciiTheme="minorHAnsi" w:hAnsiTheme="minorHAnsi" w:cstheme="minorHAnsi"/>
          <w:b/>
        </w:rPr>
      </w:pPr>
      <w:r w:rsidRPr="007F51A5">
        <w:rPr>
          <w:rFonts w:asciiTheme="minorHAnsi" w:hAnsiTheme="minorHAnsi" w:cstheme="minorHAnsi"/>
        </w:rPr>
        <w:lastRenderedPageBreak/>
        <w:t xml:space="preserve">Conducted field research using various research techniques such as key informant interviewing, focused group discussions; Supervised field interviewers of about 10 – 40 interviewers depending on the geographic scope of the research; </w:t>
      </w:r>
    </w:p>
    <w:p w:rsidR="003D0D5E" w:rsidRPr="007F51A5" w:rsidRDefault="003D0D5E" w:rsidP="003D0D5E">
      <w:pPr>
        <w:pStyle w:val="ListParagraph"/>
        <w:numPr>
          <w:ilvl w:val="0"/>
          <w:numId w:val="15"/>
        </w:numPr>
        <w:spacing w:before="120" w:line="288" w:lineRule="atLeast"/>
        <w:jc w:val="both"/>
        <w:rPr>
          <w:rFonts w:asciiTheme="minorHAnsi" w:hAnsiTheme="minorHAnsi" w:cstheme="minorHAnsi"/>
          <w:b/>
        </w:rPr>
      </w:pPr>
      <w:r w:rsidRPr="007F51A5">
        <w:rPr>
          <w:rFonts w:asciiTheme="minorHAnsi" w:hAnsiTheme="minorHAnsi" w:cstheme="minorHAnsi"/>
        </w:rPr>
        <w:t>Conducted cas</w:t>
      </w:r>
      <w:r w:rsidR="00130DEC" w:rsidRPr="007F51A5">
        <w:rPr>
          <w:rFonts w:asciiTheme="minorHAnsi" w:hAnsiTheme="minorHAnsi" w:cstheme="minorHAnsi"/>
        </w:rPr>
        <w:t xml:space="preserve">e </w:t>
      </w:r>
      <w:r w:rsidR="007F51A5" w:rsidRPr="007F51A5">
        <w:rPr>
          <w:rFonts w:asciiTheme="minorHAnsi" w:hAnsiTheme="minorHAnsi" w:cstheme="minorHAnsi"/>
        </w:rPr>
        <w:t>studies to</w:t>
      </w:r>
      <w:r w:rsidRPr="007F51A5">
        <w:rPr>
          <w:rFonts w:asciiTheme="minorHAnsi" w:hAnsiTheme="minorHAnsi" w:cstheme="minorHAnsi"/>
        </w:rPr>
        <w:t xml:space="preserve"> provide insight to bigger programs which aimed at gender mainstreaming and gender focused programming.</w:t>
      </w:r>
    </w:p>
    <w:p w:rsidR="003D0D5E" w:rsidRPr="007F51A5" w:rsidRDefault="003D0D5E" w:rsidP="003D0D5E">
      <w:pPr>
        <w:pStyle w:val="ListParagraph"/>
        <w:numPr>
          <w:ilvl w:val="0"/>
          <w:numId w:val="15"/>
        </w:numPr>
        <w:spacing w:before="120" w:line="288" w:lineRule="atLeast"/>
        <w:jc w:val="both"/>
        <w:rPr>
          <w:rFonts w:asciiTheme="minorHAnsi" w:hAnsiTheme="minorHAnsi" w:cstheme="minorHAnsi"/>
        </w:rPr>
      </w:pPr>
      <w:r w:rsidRPr="007F51A5">
        <w:rPr>
          <w:rFonts w:asciiTheme="minorHAnsi" w:hAnsiTheme="minorHAnsi" w:cstheme="minorHAnsi"/>
        </w:rPr>
        <w:t>Designed the appraisal questionnaires, data gathering and analysis techniques, and appraisal reports and presentation of findings to high-level national and local</w:t>
      </w:r>
      <w:r w:rsidR="00130DEC" w:rsidRPr="007F51A5">
        <w:rPr>
          <w:rFonts w:asciiTheme="minorHAnsi" w:hAnsiTheme="minorHAnsi" w:cstheme="minorHAnsi"/>
        </w:rPr>
        <w:t xml:space="preserve"> </w:t>
      </w:r>
      <w:r w:rsidRPr="007F51A5">
        <w:rPr>
          <w:rFonts w:asciiTheme="minorHAnsi" w:hAnsiTheme="minorHAnsi" w:cstheme="minorHAnsi"/>
        </w:rPr>
        <w:t>stakeholders</w:t>
      </w:r>
    </w:p>
    <w:p w:rsidR="00130DEC" w:rsidRPr="007F51A5" w:rsidRDefault="00130DEC" w:rsidP="00F62ACA">
      <w:pPr>
        <w:pStyle w:val="ListParagraph"/>
        <w:numPr>
          <w:ilvl w:val="0"/>
          <w:numId w:val="30"/>
        </w:numPr>
        <w:spacing w:before="120" w:line="288" w:lineRule="atLeast"/>
        <w:ind w:left="720"/>
        <w:jc w:val="both"/>
        <w:rPr>
          <w:rFonts w:asciiTheme="minorHAnsi" w:hAnsiTheme="minorHAnsi" w:cstheme="minorHAnsi"/>
        </w:rPr>
      </w:pPr>
      <w:r w:rsidRPr="007F51A5">
        <w:rPr>
          <w:rFonts w:asciiTheme="minorHAnsi" w:hAnsiTheme="minorHAnsi" w:cstheme="minorHAnsi"/>
        </w:rPr>
        <w:t>Managed the design and implementation of the monitoring and evaluation activities related</w:t>
      </w:r>
      <w:r w:rsidR="00F62ACA" w:rsidRPr="007F51A5">
        <w:rPr>
          <w:rFonts w:asciiTheme="minorHAnsi" w:hAnsiTheme="minorHAnsi" w:cstheme="minorHAnsi"/>
        </w:rPr>
        <w:t xml:space="preserve"> </w:t>
      </w:r>
      <w:r w:rsidRPr="007F51A5">
        <w:rPr>
          <w:rFonts w:asciiTheme="minorHAnsi" w:hAnsiTheme="minorHAnsi" w:cstheme="minorHAnsi"/>
        </w:rPr>
        <w:t>to CARE programs' performance indicator system</w:t>
      </w:r>
    </w:p>
    <w:p w:rsidR="00130DEC" w:rsidRPr="007F51A5" w:rsidRDefault="007C7940" w:rsidP="00F62ACA">
      <w:pPr>
        <w:spacing w:line="288" w:lineRule="atLeast"/>
        <w:ind w:left="360"/>
        <w:jc w:val="both"/>
        <w:rPr>
          <w:rFonts w:asciiTheme="minorHAnsi" w:hAnsiTheme="minorHAnsi" w:cstheme="minorHAnsi"/>
          <w:sz w:val="22"/>
          <w:szCs w:val="22"/>
        </w:rPr>
      </w:pPr>
      <w:r w:rsidRPr="007F51A5">
        <w:rPr>
          <w:rFonts w:asciiTheme="minorHAnsi" w:hAnsiTheme="minorHAnsi" w:cstheme="minorHAnsi"/>
          <w:b/>
          <w:sz w:val="22"/>
          <w:szCs w:val="22"/>
        </w:rPr>
        <w:t>Training and Capacity Building</w:t>
      </w:r>
      <w:r w:rsidR="00DF3446" w:rsidRPr="007F51A5">
        <w:rPr>
          <w:rFonts w:asciiTheme="minorHAnsi" w:hAnsiTheme="minorHAnsi" w:cstheme="minorHAnsi"/>
          <w:b/>
          <w:sz w:val="22"/>
          <w:szCs w:val="22"/>
        </w:rPr>
        <w:t xml:space="preserve"> on Impact measurement</w:t>
      </w:r>
      <w:r w:rsidRPr="007F51A5">
        <w:rPr>
          <w:rFonts w:asciiTheme="minorHAnsi" w:hAnsiTheme="minorHAnsi" w:cstheme="minorHAnsi"/>
          <w:sz w:val="22"/>
          <w:szCs w:val="22"/>
        </w:rPr>
        <w:t xml:space="preserve">: </w:t>
      </w:r>
    </w:p>
    <w:p w:rsidR="00130DEC" w:rsidRPr="007F51A5" w:rsidRDefault="007C7940"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 xml:space="preserve">Developed a comprehensive community participation strategy for the humanitarian response in consultation with project and program </w:t>
      </w:r>
      <w:r w:rsidR="00D9494D" w:rsidRPr="007F51A5">
        <w:rPr>
          <w:rFonts w:asciiTheme="minorHAnsi" w:hAnsiTheme="minorHAnsi" w:cstheme="minorHAnsi"/>
        </w:rPr>
        <w:t xml:space="preserve">management; </w:t>
      </w:r>
    </w:p>
    <w:p w:rsidR="00130DEC" w:rsidRPr="007F51A5" w:rsidRDefault="007C7940"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 xml:space="preserve">Planned and developed processes for assessing and planning capacity building of Emergency Staff and implementing partner staff on </w:t>
      </w:r>
      <w:r w:rsidR="009E68BE" w:rsidRPr="007F51A5">
        <w:rPr>
          <w:rFonts w:asciiTheme="minorHAnsi" w:hAnsiTheme="minorHAnsi" w:cstheme="minorHAnsi"/>
        </w:rPr>
        <w:t xml:space="preserve">Monitoring and evaluation, Participatory Appraisals, </w:t>
      </w:r>
      <w:r w:rsidRPr="007F51A5">
        <w:rPr>
          <w:rFonts w:asciiTheme="minorHAnsi" w:hAnsiTheme="minorHAnsi" w:cstheme="minorHAnsi"/>
        </w:rPr>
        <w:t xml:space="preserve">HAP, SPHERE, </w:t>
      </w:r>
      <w:r w:rsidR="009E68BE" w:rsidRPr="007F51A5">
        <w:rPr>
          <w:rFonts w:asciiTheme="minorHAnsi" w:hAnsiTheme="minorHAnsi" w:cstheme="minorHAnsi"/>
        </w:rPr>
        <w:t xml:space="preserve">Accountability </w:t>
      </w:r>
      <w:r w:rsidR="00130DEC" w:rsidRPr="007F51A5">
        <w:rPr>
          <w:rFonts w:asciiTheme="minorHAnsi" w:hAnsiTheme="minorHAnsi" w:cstheme="minorHAnsi"/>
        </w:rPr>
        <w:t>framework</w:t>
      </w:r>
      <w:r w:rsidR="009E68BE" w:rsidRPr="007F51A5">
        <w:rPr>
          <w:rFonts w:asciiTheme="minorHAnsi" w:hAnsiTheme="minorHAnsi" w:cstheme="minorHAnsi"/>
        </w:rPr>
        <w:t xml:space="preserve"> &amp; E in emergencies, LFA</w:t>
      </w:r>
      <w:r w:rsidR="00A37ED3" w:rsidRPr="007F51A5">
        <w:rPr>
          <w:rFonts w:asciiTheme="minorHAnsi" w:hAnsiTheme="minorHAnsi" w:cstheme="minorHAnsi"/>
        </w:rPr>
        <w:t xml:space="preserve"> </w:t>
      </w:r>
      <w:r w:rsidR="009E68BE" w:rsidRPr="007F51A5">
        <w:rPr>
          <w:rFonts w:asciiTheme="minorHAnsi" w:hAnsiTheme="minorHAnsi" w:cstheme="minorHAnsi"/>
        </w:rPr>
        <w:t>etc</w:t>
      </w:r>
      <w:r w:rsidR="00CE206A" w:rsidRPr="007F51A5">
        <w:rPr>
          <w:rFonts w:asciiTheme="minorHAnsi" w:hAnsiTheme="minorHAnsi" w:cstheme="minorHAnsi"/>
        </w:rPr>
        <w:t xml:space="preserve">. </w:t>
      </w:r>
    </w:p>
    <w:p w:rsidR="00636D8A" w:rsidRPr="007F51A5" w:rsidRDefault="00636D8A"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 xml:space="preserve">Developed guidelines for training on accountability and impact </w:t>
      </w:r>
      <w:del w:id="0" w:author="A" w:date="2013-08-02T23:28:00Z">
        <w:r w:rsidRPr="007F51A5" w:rsidDel="00BA74BC">
          <w:rPr>
            <w:rFonts w:asciiTheme="minorHAnsi" w:hAnsiTheme="minorHAnsi" w:cstheme="minorHAnsi"/>
          </w:rPr>
          <w:delText>measurement  and</w:delText>
        </w:r>
      </w:del>
      <w:ins w:id="1" w:author="A" w:date="2013-08-02T23:28:00Z">
        <w:r w:rsidR="00BA74BC" w:rsidRPr="007F51A5">
          <w:rPr>
            <w:rFonts w:asciiTheme="minorHAnsi" w:hAnsiTheme="minorHAnsi" w:cstheme="minorHAnsi"/>
          </w:rPr>
          <w:t>measurement and</w:t>
        </w:r>
      </w:ins>
      <w:r w:rsidRPr="007F51A5">
        <w:rPr>
          <w:rFonts w:asciiTheme="minorHAnsi" w:hAnsiTheme="minorHAnsi" w:cstheme="minorHAnsi"/>
        </w:rPr>
        <w:t xml:space="preserve"> implementing partners.</w:t>
      </w:r>
    </w:p>
    <w:p w:rsidR="00636D8A" w:rsidRPr="007F51A5" w:rsidRDefault="007C7940"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Conducted ad hoc and regular training of implementing partners on the collection of data (based on capacity building plans).</w:t>
      </w:r>
    </w:p>
    <w:p w:rsidR="00130DEC" w:rsidRPr="007F51A5" w:rsidRDefault="007C7940"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Conduct</w:t>
      </w:r>
      <w:r w:rsidR="00636D8A" w:rsidRPr="007F51A5">
        <w:rPr>
          <w:rFonts w:asciiTheme="minorHAnsi" w:hAnsiTheme="minorHAnsi" w:cstheme="minorHAnsi"/>
        </w:rPr>
        <w:t>ed</w:t>
      </w:r>
      <w:r w:rsidRPr="007F51A5">
        <w:rPr>
          <w:rFonts w:asciiTheme="minorHAnsi" w:hAnsiTheme="minorHAnsi" w:cstheme="minorHAnsi"/>
        </w:rPr>
        <w:t xml:space="preserve"> regular lessons learned workshop at organizational level keeping in mind program objectives and Care Humanitarian Accountability Framework.</w:t>
      </w:r>
      <w:r w:rsidR="00CE206A" w:rsidRPr="007F51A5">
        <w:rPr>
          <w:rFonts w:asciiTheme="minorHAnsi" w:hAnsiTheme="minorHAnsi" w:cstheme="minorHAnsi"/>
        </w:rPr>
        <w:t xml:space="preserve"> </w:t>
      </w:r>
    </w:p>
    <w:p w:rsidR="007C7940" w:rsidRPr="007F51A5" w:rsidRDefault="007C7940" w:rsidP="006A1DAD">
      <w:pPr>
        <w:pStyle w:val="ListParagraph"/>
        <w:numPr>
          <w:ilvl w:val="0"/>
          <w:numId w:val="15"/>
        </w:numPr>
        <w:spacing w:line="288" w:lineRule="atLeast"/>
        <w:jc w:val="both"/>
        <w:rPr>
          <w:rFonts w:asciiTheme="minorHAnsi" w:hAnsiTheme="minorHAnsi" w:cstheme="minorHAnsi"/>
        </w:rPr>
      </w:pPr>
      <w:r w:rsidRPr="007F51A5">
        <w:rPr>
          <w:rFonts w:asciiTheme="minorHAnsi" w:hAnsiTheme="minorHAnsi" w:cstheme="minorHAnsi"/>
        </w:rPr>
        <w:t>Worked with HR and other units/offices to promote appropriate skills and competencies for program quality, accountability</w:t>
      </w:r>
      <w:r w:rsidR="00636D8A" w:rsidRPr="007F51A5">
        <w:rPr>
          <w:rFonts w:asciiTheme="minorHAnsi" w:hAnsiTheme="minorHAnsi" w:cstheme="minorHAnsi"/>
        </w:rPr>
        <w:t xml:space="preserve">, impact </w:t>
      </w:r>
      <w:r w:rsidR="007F51A5" w:rsidRPr="007F51A5">
        <w:rPr>
          <w:rFonts w:asciiTheme="minorHAnsi" w:hAnsiTheme="minorHAnsi" w:cstheme="minorHAnsi"/>
        </w:rPr>
        <w:t>measurement and</w:t>
      </w:r>
      <w:r w:rsidRPr="007F51A5">
        <w:rPr>
          <w:rFonts w:asciiTheme="minorHAnsi" w:hAnsiTheme="minorHAnsi" w:cstheme="minorHAnsi"/>
        </w:rPr>
        <w:t xml:space="preserve"> learning.</w:t>
      </w:r>
    </w:p>
    <w:p w:rsidR="00A37ED3" w:rsidRPr="007F51A5" w:rsidRDefault="00A37ED3" w:rsidP="00F62ACA">
      <w:pPr>
        <w:spacing w:before="120"/>
        <w:ind w:left="360"/>
        <w:jc w:val="both"/>
        <w:rPr>
          <w:rFonts w:asciiTheme="minorHAnsi" w:hAnsiTheme="minorHAnsi" w:cstheme="minorHAnsi"/>
          <w:sz w:val="22"/>
          <w:szCs w:val="22"/>
        </w:rPr>
      </w:pPr>
      <w:r w:rsidRPr="007F51A5">
        <w:rPr>
          <w:rFonts w:asciiTheme="minorHAnsi" w:hAnsiTheme="minorHAnsi" w:cstheme="minorHAnsi"/>
          <w:b/>
          <w:sz w:val="22"/>
          <w:szCs w:val="22"/>
        </w:rPr>
        <w:t xml:space="preserve">Gender Equity and Ethnicity </w:t>
      </w:r>
      <w:r w:rsidR="007F51A5" w:rsidRPr="007F51A5">
        <w:rPr>
          <w:rFonts w:asciiTheme="minorHAnsi" w:hAnsiTheme="minorHAnsi" w:cstheme="minorHAnsi"/>
          <w:b/>
          <w:sz w:val="22"/>
          <w:szCs w:val="22"/>
        </w:rPr>
        <w:t>Group (</w:t>
      </w:r>
      <w:r w:rsidRPr="007F51A5">
        <w:rPr>
          <w:rFonts w:asciiTheme="minorHAnsi" w:hAnsiTheme="minorHAnsi" w:cstheme="minorHAnsi"/>
          <w:b/>
          <w:sz w:val="22"/>
          <w:szCs w:val="22"/>
        </w:rPr>
        <w:t xml:space="preserve">GEED) in CARE: </w:t>
      </w:r>
      <w:r w:rsidRPr="007F51A5">
        <w:rPr>
          <w:rFonts w:asciiTheme="minorHAnsi" w:hAnsiTheme="minorHAnsi" w:cstheme="minorHAnsi"/>
          <w:sz w:val="22"/>
          <w:szCs w:val="22"/>
        </w:rPr>
        <w:t xml:space="preserve">Active </w:t>
      </w:r>
      <w:r w:rsidR="007F51A5" w:rsidRPr="007F51A5">
        <w:rPr>
          <w:rFonts w:asciiTheme="minorHAnsi" w:hAnsiTheme="minorHAnsi" w:cstheme="minorHAnsi"/>
          <w:sz w:val="22"/>
          <w:szCs w:val="22"/>
        </w:rPr>
        <w:t>member of</w:t>
      </w:r>
      <w:r w:rsidRPr="007F51A5">
        <w:rPr>
          <w:rFonts w:asciiTheme="minorHAnsi" w:hAnsiTheme="minorHAnsi" w:cstheme="minorHAnsi"/>
          <w:sz w:val="22"/>
          <w:szCs w:val="22"/>
        </w:rPr>
        <w:t xml:space="preserve"> GEED working group provided technical support on gender equity in programs; designed tools and surveys to assess/baseline of organizational trends and gaps for improvement</w:t>
      </w:r>
    </w:p>
    <w:p w:rsidR="00636D8A" w:rsidRPr="007F51A5" w:rsidRDefault="007C7940" w:rsidP="00F62ACA">
      <w:pPr>
        <w:spacing w:before="120"/>
        <w:ind w:left="360"/>
        <w:jc w:val="both"/>
        <w:rPr>
          <w:rFonts w:asciiTheme="minorHAnsi" w:hAnsiTheme="minorHAnsi" w:cstheme="minorHAnsi"/>
          <w:sz w:val="22"/>
          <w:szCs w:val="22"/>
        </w:rPr>
      </w:pPr>
      <w:r w:rsidRPr="007F51A5">
        <w:rPr>
          <w:rFonts w:asciiTheme="minorHAnsi" w:hAnsiTheme="minorHAnsi" w:cstheme="minorHAnsi"/>
          <w:b/>
          <w:sz w:val="22"/>
          <w:szCs w:val="22"/>
        </w:rPr>
        <w:t>Liaison/Advocacy:</w:t>
      </w:r>
      <w:r w:rsidRPr="007F51A5">
        <w:rPr>
          <w:rFonts w:asciiTheme="minorHAnsi" w:hAnsiTheme="minorHAnsi" w:cstheme="minorHAnsi"/>
          <w:sz w:val="22"/>
          <w:szCs w:val="22"/>
        </w:rPr>
        <w:t xml:space="preserve"> </w:t>
      </w:r>
    </w:p>
    <w:p w:rsidR="00636D8A" w:rsidRPr="007F51A5" w:rsidRDefault="007C7940" w:rsidP="006A1DAD">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Participated in cluster meetings and in networks of protection, accountability working groups, and facilitate</w:t>
      </w:r>
      <w:r w:rsidR="00831755" w:rsidRPr="007F51A5">
        <w:rPr>
          <w:rFonts w:asciiTheme="minorHAnsi" w:hAnsiTheme="minorHAnsi" w:cstheme="minorHAnsi"/>
        </w:rPr>
        <w:t>d</w:t>
      </w:r>
      <w:r w:rsidRPr="007F51A5">
        <w:rPr>
          <w:rFonts w:asciiTheme="minorHAnsi" w:hAnsiTheme="minorHAnsi" w:cstheme="minorHAnsi"/>
        </w:rPr>
        <w:t xml:space="preserve"> linkages among these groups, and with decision-makers in CARE </w:t>
      </w:r>
      <w:del w:id="2" w:author="A" w:date="2013-08-02T23:29:00Z">
        <w:r w:rsidR="00831755" w:rsidRPr="007F51A5" w:rsidDel="00BA74BC">
          <w:rPr>
            <w:rFonts w:asciiTheme="minorHAnsi" w:hAnsiTheme="minorHAnsi" w:cstheme="minorHAnsi"/>
          </w:rPr>
          <w:delText xml:space="preserve">in </w:delText>
        </w:r>
        <w:r w:rsidRPr="007F51A5" w:rsidDel="00BA74BC">
          <w:rPr>
            <w:rFonts w:asciiTheme="minorHAnsi" w:hAnsiTheme="minorHAnsi" w:cstheme="minorHAnsi"/>
          </w:rPr>
          <w:delText xml:space="preserve"> the</w:delText>
        </w:r>
      </w:del>
      <w:ins w:id="3" w:author="A" w:date="2013-08-02T23:29:00Z">
        <w:r w:rsidR="00BA74BC" w:rsidRPr="007F51A5">
          <w:rPr>
            <w:rFonts w:asciiTheme="minorHAnsi" w:hAnsiTheme="minorHAnsi" w:cstheme="minorHAnsi"/>
          </w:rPr>
          <w:t>in the</w:t>
        </w:r>
      </w:ins>
      <w:r w:rsidRPr="007F51A5">
        <w:rPr>
          <w:rFonts w:asciiTheme="minorHAnsi" w:hAnsiTheme="minorHAnsi" w:cstheme="minorHAnsi"/>
        </w:rPr>
        <w:t xml:space="preserve"> wider response. </w:t>
      </w:r>
    </w:p>
    <w:p w:rsidR="00636D8A" w:rsidRPr="007F51A5" w:rsidRDefault="007C7940" w:rsidP="006A1DAD">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Worked with designated team members in their representation/advocacy functions to promote their own gender/diversity sensitive networking – developing themes and agendas as appropriate to the issues they face</w:t>
      </w:r>
      <w:r w:rsidR="00CE206A" w:rsidRPr="007F51A5">
        <w:rPr>
          <w:rFonts w:asciiTheme="minorHAnsi" w:hAnsiTheme="minorHAnsi" w:cstheme="minorHAnsi"/>
        </w:rPr>
        <w:t xml:space="preserve">; </w:t>
      </w:r>
    </w:p>
    <w:p w:rsidR="007C7940" w:rsidRPr="007F51A5" w:rsidRDefault="00CE206A" w:rsidP="006A1DAD">
      <w:pPr>
        <w:pStyle w:val="ListParagraph"/>
        <w:numPr>
          <w:ilvl w:val="0"/>
          <w:numId w:val="15"/>
        </w:numPr>
        <w:spacing w:before="120"/>
        <w:jc w:val="both"/>
        <w:rPr>
          <w:rFonts w:asciiTheme="minorHAnsi" w:hAnsiTheme="minorHAnsi" w:cstheme="minorHAnsi"/>
        </w:rPr>
      </w:pPr>
      <w:r w:rsidRPr="007F51A5">
        <w:rPr>
          <w:rFonts w:asciiTheme="minorHAnsi" w:hAnsiTheme="minorHAnsi" w:cstheme="minorHAnsi"/>
        </w:rPr>
        <w:t>I</w:t>
      </w:r>
      <w:r w:rsidR="007C7940" w:rsidRPr="007F51A5">
        <w:rPr>
          <w:rFonts w:asciiTheme="minorHAnsi" w:hAnsiTheme="minorHAnsi" w:cstheme="minorHAnsi"/>
        </w:rPr>
        <w:t>n cases of top-level advocacy by the Emergency Response Team (ERT), reflect quality &amp; accountability dimensions of the advocacy agendas.</w:t>
      </w:r>
    </w:p>
    <w:p w:rsidR="003E52AD" w:rsidRPr="007F51A5" w:rsidRDefault="00F1778F" w:rsidP="0048666D">
      <w:pPr>
        <w:spacing w:before="252"/>
        <w:jc w:val="both"/>
        <w:rPr>
          <w:rFonts w:asciiTheme="minorHAnsi" w:hAnsiTheme="minorHAnsi" w:cstheme="minorHAnsi"/>
          <w:b/>
          <w:bCs/>
          <w:i/>
          <w:sz w:val="22"/>
          <w:szCs w:val="22"/>
        </w:rPr>
      </w:pPr>
      <w:r w:rsidRPr="007F51A5">
        <w:rPr>
          <w:rFonts w:asciiTheme="minorHAnsi" w:hAnsiTheme="minorHAnsi" w:cstheme="minorHAnsi"/>
          <w:b/>
          <w:bCs/>
          <w:i/>
          <w:sz w:val="22"/>
          <w:szCs w:val="22"/>
        </w:rPr>
        <w:t xml:space="preserve">CARE International </w:t>
      </w:r>
      <w:r w:rsidR="003E52AD" w:rsidRPr="007F51A5">
        <w:rPr>
          <w:rFonts w:asciiTheme="minorHAnsi" w:hAnsiTheme="minorHAnsi" w:cstheme="minorHAnsi"/>
          <w:b/>
          <w:bCs/>
          <w:i/>
          <w:sz w:val="22"/>
          <w:szCs w:val="22"/>
        </w:rPr>
        <w:t>in</w:t>
      </w:r>
      <w:r w:rsidRPr="007F51A5">
        <w:rPr>
          <w:rFonts w:asciiTheme="minorHAnsi" w:hAnsiTheme="minorHAnsi" w:cstheme="minorHAnsi"/>
          <w:b/>
          <w:bCs/>
          <w:i/>
          <w:sz w:val="22"/>
          <w:szCs w:val="22"/>
        </w:rPr>
        <w:t xml:space="preserve"> Pakistan</w:t>
      </w:r>
    </w:p>
    <w:p w:rsidR="00C5411B" w:rsidRPr="007F51A5" w:rsidRDefault="00F1778F" w:rsidP="0048666D">
      <w:pPr>
        <w:spacing w:before="252"/>
        <w:jc w:val="both"/>
        <w:rPr>
          <w:rFonts w:asciiTheme="minorHAnsi" w:hAnsiTheme="minorHAnsi" w:cstheme="minorHAnsi"/>
          <w:b/>
          <w:bCs/>
          <w:sz w:val="22"/>
          <w:szCs w:val="22"/>
          <w:u w:val="single"/>
        </w:rPr>
      </w:pPr>
      <w:r w:rsidRPr="007F51A5">
        <w:rPr>
          <w:rFonts w:asciiTheme="minorHAnsi" w:hAnsiTheme="minorHAnsi" w:cstheme="minorHAnsi"/>
          <w:b/>
          <w:bCs/>
          <w:sz w:val="22"/>
          <w:szCs w:val="22"/>
          <w:u w:val="single"/>
        </w:rPr>
        <w:t>2) Team</w:t>
      </w:r>
      <w:r w:rsidR="00A23C86" w:rsidRPr="007F51A5">
        <w:rPr>
          <w:rFonts w:asciiTheme="minorHAnsi" w:hAnsiTheme="minorHAnsi" w:cstheme="minorHAnsi"/>
          <w:b/>
          <w:bCs/>
          <w:sz w:val="22"/>
          <w:szCs w:val="22"/>
          <w:u w:val="single"/>
        </w:rPr>
        <w:t xml:space="preserve"> Leader North </w:t>
      </w:r>
      <w:proofErr w:type="spellStart"/>
      <w:r w:rsidR="00A23C86" w:rsidRPr="007F51A5">
        <w:rPr>
          <w:rFonts w:asciiTheme="minorHAnsi" w:hAnsiTheme="minorHAnsi" w:cstheme="minorHAnsi"/>
          <w:b/>
          <w:bCs/>
          <w:sz w:val="22"/>
          <w:szCs w:val="22"/>
          <w:u w:val="single"/>
        </w:rPr>
        <w:t>Sindh</w:t>
      </w:r>
      <w:proofErr w:type="spellEnd"/>
      <w:r w:rsidR="00A23C86" w:rsidRPr="007F51A5">
        <w:rPr>
          <w:rFonts w:asciiTheme="minorHAnsi" w:hAnsiTheme="minorHAnsi" w:cstheme="minorHAnsi"/>
          <w:b/>
          <w:bCs/>
          <w:sz w:val="22"/>
          <w:szCs w:val="22"/>
          <w:u w:val="single"/>
        </w:rPr>
        <w:t>=</w:t>
      </w:r>
      <w:r w:rsidR="00ED6048" w:rsidRPr="007F51A5">
        <w:rPr>
          <w:rFonts w:asciiTheme="minorHAnsi" w:hAnsiTheme="minorHAnsi" w:cstheme="minorHAnsi"/>
          <w:b/>
          <w:bCs/>
          <w:sz w:val="22"/>
          <w:szCs w:val="22"/>
          <w:u w:val="single"/>
        </w:rPr>
        <w:t>TDY May</w:t>
      </w:r>
      <w:r w:rsidR="00A23C86" w:rsidRPr="007F51A5">
        <w:rPr>
          <w:rFonts w:asciiTheme="minorHAnsi" w:hAnsiTheme="minorHAnsi" w:cstheme="minorHAnsi"/>
          <w:b/>
          <w:bCs/>
          <w:sz w:val="22"/>
          <w:szCs w:val="22"/>
          <w:u w:val="single"/>
        </w:rPr>
        <w:t xml:space="preserve"> 2012-Aug</w:t>
      </w:r>
      <w:r w:rsidR="00A37ED3" w:rsidRPr="007F51A5">
        <w:rPr>
          <w:rFonts w:asciiTheme="minorHAnsi" w:hAnsiTheme="minorHAnsi" w:cstheme="minorHAnsi"/>
          <w:b/>
          <w:bCs/>
          <w:sz w:val="22"/>
          <w:szCs w:val="22"/>
          <w:u w:val="single"/>
        </w:rPr>
        <w:t>ust</w:t>
      </w:r>
      <w:r w:rsidR="00A23C86" w:rsidRPr="007F51A5">
        <w:rPr>
          <w:rFonts w:asciiTheme="minorHAnsi" w:hAnsiTheme="minorHAnsi" w:cstheme="minorHAnsi"/>
          <w:b/>
          <w:bCs/>
          <w:sz w:val="22"/>
          <w:szCs w:val="22"/>
          <w:u w:val="single"/>
        </w:rPr>
        <w:t xml:space="preserve"> 2012</w:t>
      </w:r>
    </w:p>
    <w:p w:rsidR="00636D8A" w:rsidRPr="007F51A5" w:rsidRDefault="001B340C" w:rsidP="007F51A5">
      <w:pPr>
        <w:ind w:left="450" w:right="-30"/>
        <w:jc w:val="both"/>
        <w:rPr>
          <w:rFonts w:asciiTheme="minorHAnsi" w:hAnsiTheme="minorHAnsi" w:cstheme="minorHAnsi"/>
          <w:sz w:val="22"/>
          <w:szCs w:val="22"/>
        </w:rPr>
      </w:pPr>
      <w:r w:rsidRPr="007F51A5">
        <w:rPr>
          <w:rFonts w:asciiTheme="minorHAnsi" w:hAnsiTheme="minorHAnsi" w:cstheme="minorHAnsi"/>
          <w:b/>
          <w:sz w:val="22"/>
          <w:szCs w:val="22"/>
        </w:rPr>
        <w:t xml:space="preserve">Grant Management and donor reporting: </w:t>
      </w:r>
      <w:r w:rsidRPr="007F51A5">
        <w:rPr>
          <w:rFonts w:asciiTheme="minorHAnsi" w:hAnsiTheme="minorHAnsi" w:cstheme="minorHAnsi"/>
          <w:sz w:val="22"/>
          <w:szCs w:val="22"/>
        </w:rPr>
        <w:t xml:space="preserve"> </w:t>
      </w:r>
    </w:p>
    <w:p w:rsidR="00636D8A" w:rsidRPr="007F51A5" w:rsidRDefault="001B340C" w:rsidP="006A1DAD">
      <w:pPr>
        <w:numPr>
          <w:ilvl w:val="0"/>
          <w:numId w:val="14"/>
        </w:numPr>
        <w:ind w:right="-30"/>
        <w:jc w:val="both"/>
        <w:rPr>
          <w:rFonts w:asciiTheme="minorHAnsi" w:hAnsiTheme="minorHAnsi" w:cstheme="minorHAnsi"/>
          <w:sz w:val="22"/>
          <w:szCs w:val="22"/>
        </w:rPr>
      </w:pPr>
      <w:r w:rsidRPr="007F51A5">
        <w:rPr>
          <w:rFonts w:asciiTheme="minorHAnsi" w:hAnsiTheme="minorHAnsi" w:cstheme="minorHAnsi"/>
          <w:sz w:val="22"/>
          <w:szCs w:val="22"/>
        </w:rPr>
        <w:t>Responsible for contract amendment, communication with donors</w:t>
      </w:r>
      <w:r w:rsidR="00831755" w:rsidRPr="007F51A5">
        <w:rPr>
          <w:rFonts w:asciiTheme="minorHAnsi" w:hAnsiTheme="minorHAnsi" w:cstheme="minorHAnsi"/>
          <w:sz w:val="22"/>
          <w:szCs w:val="22"/>
        </w:rPr>
        <w:t xml:space="preserve">, </w:t>
      </w:r>
    </w:p>
    <w:p w:rsidR="001B340C" w:rsidRPr="007F51A5" w:rsidRDefault="00831755" w:rsidP="006A1DAD">
      <w:pPr>
        <w:numPr>
          <w:ilvl w:val="0"/>
          <w:numId w:val="14"/>
        </w:numPr>
        <w:ind w:right="-30"/>
        <w:jc w:val="both"/>
        <w:rPr>
          <w:rFonts w:asciiTheme="minorHAnsi" w:hAnsiTheme="minorHAnsi" w:cstheme="minorHAnsi"/>
          <w:sz w:val="22"/>
          <w:szCs w:val="22"/>
        </w:rPr>
      </w:pPr>
      <w:r w:rsidRPr="007F51A5">
        <w:rPr>
          <w:rFonts w:asciiTheme="minorHAnsi" w:hAnsiTheme="minorHAnsi" w:cstheme="minorHAnsi"/>
          <w:sz w:val="22"/>
          <w:szCs w:val="22"/>
        </w:rPr>
        <w:t xml:space="preserve">Ensured </w:t>
      </w:r>
      <w:r w:rsidR="001B340C" w:rsidRPr="007F51A5">
        <w:rPr>
          <w:rFonts w:asciiTheme="minorHAnsi" w:hAnsiTheme="minorHAnsi" w:cstheme="minorHAnsi"/>
          <w:sz w:val="22"/>
          <w:szCs w:val="22"/>
        </w:rPr>
        <w:t>that contract/project agreement are being followed at all level and ensure submission of high quality donor report in accordance with the contract</w:t>
      </w:r>
      <w:r w:rsidR="00D9494D" w:rsidRPr="007F51A5">
        <w:rPr>
          <w:rFonts w:asciiTheme="minorHAnsi" w:hAnsiTheme="minorHAnsi" w:cstheme="minorHAnsi"/>
          <w:sz w:val="22"/>
          <w:szCs w:val="22"/>
        </w:rPr>
        <w:t xml:space="preserve"> for DEC and PEFSA. </w:t>
      </w:r>
    </w:p>
    <w:p w:rsidR="00636D8A" w:rsidRPr="007F51A5" w:rsidRDefault="001B340C" w:rsidP="00F62ACA">
      <w:pPr>
        <w:ind w:left="360" w:right="-30"/>
        <w:jc w:val="both"/>
        <w:rPr>
          <w:rFonts w:asciiTheme="minorHAnsi" w:hAnsiTheme="minorHAnsi" w:cstheme="minorHAnsi"/>
          <w:sz w:val="22"/>
          <w:szCs w:val="22"/>
        </w:rPr>
      </w:pPr>
      <w:r w:rsidRPr="007F51A5">
        <w:rPr>
          <w:rFonts w:asciiTheme="minorHAnsi" w:hAnsiTheme="minorHAnsi" w:cstheme="minorHAnsi"/>
          <w:b/>
          <w:sz w:val="22"/>
          <w:szCs w:val="22"/>
        </w:rPr>
        <w:t xml:space="preserve">Monitoring &amp; </w:t>
      </w:r>
      <w:r w:rsidR="002C6C1C" w:rsidRPr="007F51A5">
        <w:rPr>
          <w:rFonts w:asciiTheme="minorHAnsi" w:hAnsiTheme="minorHAnsi" w:cstheme="minorHAnsi"/>
          <w:b/>
          <w:sz w:val="22"/>
          <w:szCs w:val="22"/>
        </w:rPr>
        <w:t xml:space="preserve">Impact </w:t>
      </w:r>
      <w:proofErr w:type="gramStart"/>
      <w:r w:rsidR="002C6C1C" w:rsidRPr="007F51A5">
        <w:rPr>
          <w:rFonts w:asciiTheme="minorHAnsi" w:hAnsiTheme="minorHAnsi" w:cstheme="minorHAnsi"/>
          <w:b/>
          <w:sz w:val="22"/>
          <w:szCs w:val="22"/>
        </w:rPr>
        <w:t xml:space="preserve">Measurement </w:t>
      </w:r>
      <w:r w:rsidRPr="007F51A5">
        <w:rPr>
          <w:rFonts w:asciiTheme="minorHAnsi" w:hAnsiTheme="minorHAnsi" w:cstheme="minorHAnsi"/>
          <w:b/>
          <w:sz w:val="22"/>
          <w:szCs w:val="22"/>
        </w:rPr>
        <w:t>:</w:t>
      </w:r>
      <w:proofErr w:type="gramEnd"/>
      <w:r w:rsidRPr="007F51A5">
        <w:rPr>
          <w:rFonts w:asciiTheme="minorHAnsi" w:hAnsiTheme="minorHAnsi" w:cstheme="minorHAnsi"/>
          <w:b/>
          <w:sz w:val="22"/>
          <w:szCs w:val="22"/>
        </w:rPr>
        <w:t xml:space="preserve"> </w:t>
      </w:r>
      <w:r w:rsidRPr="007F51A5">
        <w:rPr>
          <w:rFonts w:asciiTheme="minorHAnsi" w:hAnsiTheme="minorHAnsi" w:cstheme="minorHAnsi"/>
          <w:sz w:val="22"/>
          <w:szCs w:val="22"/>
        </w:rPr>
        <w:t xml:space="preserve"> </w:t>
      </w:r>
    </w:p>
    <w:p w:rsidR="00636D8A" w:rsidRPr="007F51A5" w:rsidRDefault="001B340C" w:rsidP="006A1DAD">
      <w:pPr>
        <w:numPr>
          <w:ilvl w:val="0"/>
          <w:numId w:val="14"/>
        </w:numPr>
        <w:ind w:right="-30"/>
        <w:jc w:val="both"/>
        <w:rPr>
          <w:rFonts w:asciiTheme="minorHAnsi" w:hAnsiTheme="minorHAnsi" w:cstheme="minorHAnsi"/>
          <w:sz w:val="22"/>
          <w:szCs w:val="22"/>
        </w:rPr>
      </w:pPr>
      <w:r w:rsidRPr="007F51A5">
        <w:rPr>
          <w:rFonts w:asciiTheme="minorHAnsi" w:hAnsiTheme="minorHAnsi" w:cstheme="minorHAnsi"/>
          <w:sz w:val="22"/>
          <w:szCs w:val="22"/>
        </w:rPr>
        <w:t>Support</w:t>
      </w:r>
      <w:r w:rsidR="00636D8A" w:rsidRPr="007F51A5">
        <w:rPr>
          <w:rFonts w:asciiTheme="minorHAnsi" w:hAnsiTheme="minorHAnsi" w:cstheme="minorHAnsi"/>
          <w:sz w:val="22"/>
          <w:szCs w:val="22"/>
        </w:rPr>
        <w:t>ed</w:t>
      </w:r>
      <w:r w:rsidRPr="007F51A5">
        <w:rPr>
          <w:rFonts w:asciiTheme="minorHAnsi" w:hAnsiTheme="minorHAnsi" w:cstheme="minorHAnsi"/>
          <w:sz w:val="22"/>
          <w:szCs w:val="22"/>
        </w:rPr>
        <w:t xml:space="preserve"> M&amp;E </w:t>
      </w:r>
      <w:r w:rsidR="00D9494D" w:rsidRPr="007F51A5">
        <w:rPr>
          <w:rFonts w:asciiTheme="minorHAnsi" w:hAnsiTheme="minorHAnsi" w:cstheme="minorHAnsi"/>
          <w:sz w:val="22"/>
          <w:szCs w:val="22"/>
        </w:rPr>
        <w:t xml:space="preserve">unit </w:t>
      </w:r>
      <w:r w:rsidRPr="007F51A5">
        <w:rPr>
          <w:rFonts w:asciiTheme="minorHAnsi" w:hAnsiTheme="minorHAnsi" w:cstheme="minorHAnsi"/>
          <w:sz w:val="22"/>
          <w:szCs w:val="22"/>
        </w:rPr>
        <w:t xml:space="preserve"> to develop monitoring framework to track result of the programme interventions under each project, </w:t>
      </w:r>
    </w:p>
    <w:p w:rsidR="00636D8A" w:rsidRPr="007F51A5" w:rsidRDefault="007F51A5" w:rsidP="006A1DAD">
      <w:pPr>
        <w:numPr>
          <w:ilvl w:val="0"/>
          <w:numId w:val="14"/>
        </w:numPr>
        <w:ind w:right="-30"/>
        <w:jc w:val="both"/>
        <w:rPr>
          <w:rFonts w:asciiTheme="minorHAnsi" w:hAnsiTheme="minorHAnsi" w:cstheme="minorHAnsi"/>
          <w:sz w:val="22"/>
          <w:szCs w:val="22"/>
        </w:rPr>
      </w:pPr>
      <w:r w:rsidRPr="007F51A5">
        <w:rPr>
          <w:rFonts w:asciiTheme="minorHAnsi" w:hAnsiTheme="minorHAnsi" w:cstheme="minorHAnsi"/>
          <w:sz w:val="22"/>
          <w:szCs w:val="22"/>
        </w:rPr>
        <w:t>Supported</w:t>
      </w:r>
      <w:r w:rsidR="001B340C" w:rsidRPr="007F51A5">
        <w:rPr>
          <w:rFonts w:asciiTheme="minorHAnsi" w:hAnsiTheme="minorHAnsi" w:cstheme="minorHAnsi"/>
          <w:sz w:val="22"/>
          <w:szCs w:val="22"/>
        </w:rPr>
        <w:t xml:space="preserve"> M&amp;E staff and ensure collection, compilation and analysis of qualitative and quantitative data to measure progress and outcomes of the projects.  </w:t>
      </w:r>
    </w:p>
    <w:p w:rsidR="001B340C" w:rsidRPr="007F51A5" w:rsidRDefault="001B340C" w:rsidP="006A1DAD">
      <w:pPr>
        <w:numPr>
          <w:ilvl w:val="0"/>
          <w:numId w:val="14"/>
        </w:numPr>
        <w:ind w:right="-30"/>
        <w:jc w:val="both"/>
        <w:rPr>
          <w:rFonts w:asciiTheme="minorHAnsi" w:hAnsiTheme="minorHAnsi" w:cstheme="minorHAnsi"/>
          <w:sz w:val="22"/>
          <w:szCs w:val="22"/>
        </w:rPr>
      </w:pPr>
      <w:r w:rsidRPr="007F51A5">
        <w:rPr>
          <w:rFonts w:asciiTheme="minorHAnsi" w:hAnsiTheme="minorHAnsi" w:cstheme="minorHAnsi"/>
          <w:sz w:val="22"/>
          <w:szCs w:val="22"/>
        </w:rPr>
        <w:lastRenderedPageBreak/>
        <w:t>Act</w:t>
      </w:r>
      <w:r w:rsidR="00636D8A" w:rsidRPr="007F51A5">
        <w:rPr>
          <w:rFonts w:asciiTheme="minorHAnsi" w:hAnsiTheme="minorHAnsi" w:cstheme="minorHAnsi"/>
          <w:sz w:val="22"/>
          <w:szCs w:val="22"/>
        </w:rPr>
        <w:t>ed</w:t>
      </w:r>
      <w:r w:rsidRPr="007F51A5">
        <w:rPr>
          <w:rFonts w:asciiTheme="minorHAnsi" w:hAnsiTheme="minorHAnsi" w:cstheme="minorHAnsi"/>
          <w:sz w:val="22"/>
          <w:szCs w:val="22"/>
        </w:rPr>
        <w:t xml:space="preserve"> as Commissioning Manager for all external evaluation, midterm review</w:t>
      </w:r>
      <w:r w:rsidR="00636D8A" w:rsidRPr="007F51A5">
        <w:rPr>
          <w:rFonts w:asciiTheme="minorHAnsi" w:hAnsiTheme="minorHAnsi" w:cstheme="minorHAnsi"/>
          <w:sz w:val="22"/>
          <w:szCs w:val="22"/>
        </w:rPr>
        <w:t xml:space="preserve"> for Sind based programs</w:t>
      </w:r>
      <w:r w:rsidR="00831755" w:rsidRPr="007F51A5">
        <w:rPr>
          <w:rFonts w:asciiTheme="minorHAnsi" w:hAnsiTheme="minorHAnsi" w:cstheme="minorHAnsi"/>
          <w:sz w:val="22"/>
          <w:szCs w:val="22"/>
        </w:rPr>
        <w:t>.</w:t>
      </w:r>
    </w:p>
    <w:p w:rsidR="001B340C" w:rsidRPr="007F51A5" w:rsidRDefault="001B340C" w:rsidP="00F62ACA">
      <w:pPr>
        <w:ind w:left="360" w:right="-30"/>
        <w:jc w:val="both"/>
        <w:rPr>
          <w:rFonts w:asciiTheme="minorHAnsi" w:hAnsiTheme="minorHAnsi" w:cstheme="minorHAnsi"/>
          <w:b/>
          <w:bCs/>
          <w:i/>
          <w:iCs/>
          <w:spacing w:val="18"/>
          <w:sz w:val="22"/>
          <w:szCs w:val="22"/>
        </w:rPr>
      </w:pPr>
      <w:r w:rsidRPr="007F51A5">
        <w:rPr>
          <w:rFonts w:asciiTheme="minorHAnsi" w:hAnsiTheme="minorHAnsi" w:cstheme="minorHAnsi"/>
          <w:b/>
          <w:sz w:val="22"/>
          <w:szCs w:val="22"/>
        </w:rPr>
        <w:t>Staff Management:</w:t>
      </w:r>
      <w:r w:rsidRPr="007F51A5">
        <w:rPr>
          <w:rFonts w:asciiTheme="minorHAnsi" w:hAnsiTheme="minorHAnsi" w:cstheme="minorHAnsi"/>
          <w:sz w:val="22"/>
          <w:szCs w:val="22"/>
        </w:rPr>
        <w:t xml:space="preserve"> provide</w:t>
      </w:r>
      <w:r w:rsidR="00831755" w:rsidRPr="007F51A5">
        <w:rPr>
          <w:rFonts w:asciiTheme="minorHAnsi" w:hAnsiTheme="minorHAnsi" w:cstheme="minorHAnsi"/>
          <w:sz w:val="22"/>
          <w:szCs w:val="22"/>
        </w:rPr>
        <w:t>d</w:t>
      </w:r>
      <w:r w:rsidRPr="007F51A5">
        <w:rPr>
          <w:rFonts w:asciiTheme="minorHAnsi" w:hAnsiTheme="minorHAnsi" w:cstheme="minorHAnsi"/>
          <w:sz w:val="22"/>
          <w:szCs w:val="22"/>
        </w:rPr>
        <w:t xml:space="preserve"> day to day support to departmental team, buil</w:t>
      </w:r>
      <w:r w:rsidR="009640D6" w:rsidRPr="007F51A5">
        <w:rPr>
          <w:rFonts w:asciiTheme="minorHAnsi" w:hAnsiTheme="minorHAnsi" w:cstheme="minorHAnsi"/>
          <w:sz w:val="22"/>
          <w:szCs w:val="22"/>
        </w:rPr>
        <w:t>t</w:t>
      </w:r>
      <w:r w:rsidRPr="007F51A5">
        <w:rPr>
          <w:rFonts w:asciiTheme="minorHAnsi" w:hAnsiTheme="minorHAnsi" w:cstheme="minorHAnsi"/>
          <w:sz w:val="22"/>
          <w:szCs w:val="22"/>
        </w:rPr>
        <w:t xml:space="preserve"> capacity of team through mentoring and coaching and support</w:t>
      </w:r>
      <w:r w:rsidR="002C6C1C" w:rsidRPr="007F51A5">
        <w:rPr>
          <w:rFonts w:asciiTheme="minorHAnsi" w:hAnsiTheme="minorHAnsi" w:cstheme="minorHAnsi"/>
          <w:sz w:val="22"/>
          <w:szCs w:val="22"/>
        </w:rPr>
        <w:t>ed</w:t>
      </w:r>
      <w:r w:rsidRPr="007F51A5">
        <w:rPr>
          <w:rFonts w:asciiTheme="minorHAnsi" w:hAnsiTheme="minorHAnsi" w:cstheme="minorHAnsi"/>
          <w:sz w:val="22"/>
          <w:szCs w:val="22"/>
        </w:rPr>
        <w:t xml:space="preserve"> team in development and achievement of their performance objectives.  This include</w:t>
      </w:r>
      <w:r w:rsidR="009640D6" w:rsidRPr="007F51A5">
        <w:rPr>
          <w:rFonts w:asciiTheme="minorHAnsi" w:hAnsiTheme="minorHAnsi" w:cstheme="minorHAnsi"/>
          <w:sz w:val="22"/>
          <w:szCs w:val="22"/>
        </w:rPr>
        <w:t>d</w:t>
      </w:r>
      <w:r w:rsidRPr="007F51A5">
        <w:rPr>
          <w:rFonts w:asciiTheme="minorHAnsi" w:hAnsiTheme="minorHAnsi" w:cstheme="minorHAnsi"/>
          <w:sz w:val="22"/>
          <w:szCs w:val="22"/>
        </w:rPr>
        <w:t xml:space="preserve"> direct line management of six departmental staff from various background </w:t>
      </w:r>
      <w:r w:rsidRPr="007F51A5">
        <w:rPr>
          <w:rFonts w:asciiTheme="minorHAnsi" w:hAnsiTheme="minorHAnsi" w:cstheme="minorHAnsi"/>
          <w:b/>
          <w:sz w:val="22"/>
          <w:szCs w:val="22"/>
        </w:rPr>
        <w:t>a)</w:t>
      </w:r>
      <w:r w:rsidRPr="007F51A5">
        <w:rPr>
          <w:rFonts w:asciiTheme="minorHAnsi" w:hAnsiTheme="minorHAnsi" w:cstheme="minorHAnsi"/>
          <w:sz w:val="22"/>
          <w:szCs w:val="22"/>
        </w:rPr>
        <w:t xml:space="preserve"> Programme Mangers</w:t>
      </w:r>
      <w:r w:rsidR="00D9494D" w:rsidRPr="007F51A5">
        <w:rPr>
          <w:rFonts w:asciiTheme="minorHAnsi" w:hAnsiTheme="minorHAnsi" w:cstheme="minorHAnsi"/>
          <w:sz w:val="22"/>
          <w:szCs w:val="22"/>
        </w:rPr>
        <w:t xml:space="preserve"> on Livelihood, Health and WASH </w:t>
      </w:r>
      <w:r w:rsidRPr="007F51A5">
        <w:rPr>
          <w:rFonts w:asciiTheme="minorHAnsi" w:hAnsiTheme="minorHAnsi" w:cstheme="minorHAnsi"/>
          <w:b/>
          <w:sz w:val="22"/>
          <w:szCs w:val="22"/>
        </w:rPr>
        <w:t>b)</w:t>
      </w:r>
      <w:r w:rsidRPr="007F51A5">
        <w:rPr>
          <w:rFonts w:asciiTheme="minorHAnsi" w:hAnsiTheme="minorHAnsi" w:cstheme="minorHAnsi"/>
          <w:sz w:val="22"/>
          <w:szCs w:val="22"/>
        </w:rPr>
        <w:t xml:space="preserve"> Grant and contract </w:t>
      </w:r>
      <w:proofErr w:type="gramStart"/>
      <w:r w:rsidRPr="007F51A5">
        <w:rPr>
          <w:rFonts w:asciiTheme="minorHAnsi" w:hAnsiTheme="minorHAnsi" w:cstheme="minorHAnsi"/>
          <w:sz w:val="22"/>
          <w:szCs w:val="22"/>
        </w:rPr>
        <w:t xml:space="preserve">Managers  </w:t>
      </w:r>
      <w:r w:rsidRPr="007F51A5">
        <w:rPr>
          <w:rFonts w:asciiTheme="minorHAnsi" w:hAnsiTheme="minorHAnsi" w:cstheme="minorHAnsi"/>
          <w:b/>
          <w:sz w:val="22"/>
          <w:szCs w:val="22"/>
        </w:rPr>
        <w:t>c</w:t>
      </w:r>
      <w:proofErr w:type="gramEnd"/>
      <w:r w:rsidRPr="007F51A5">
        <w:rPr>
          <w:rFonts w:asciiTheme="minorHAnsi" w:hAnsiTheme="minorHAnsi" w:cstheme="minorHAnsi"/>
          <w:b/>
          <w:sz w:val="22"/>
          <w:szCs w:val="22"/>
        </w:rPr>
        <w:t>)</w:t>
      </w:r>
      <w:r w:rsidRPr="007F51A5">
        <w:rPr>
          <w:rFonts w:asciiTheme="minorHAnsi" w:hAnsiTheme="minorHAnsi" w:cstheme="minorHAnsi"/>
          <w:sz w:val="22"/>
          <w:szCs w:val="22"/>
        </w:rPr>
        <w:t xml:space="preserve"> Data Management Officer  </w:t>
      </w:r>
      <w:r w:rsidRPr="007F51A5">
        <w:rPr>
          <w:rFonts w:asciiTheme="minorHAnsi" w:hAnsiTheme="minorHAnsi" w:cstheme="minorHAnsi"/>
          <w:b/>
          <w:sz w:val="22"/>
          <w:szCs w:val="22"/>
        </w:rPr>
        <w:t>d)</w:t>
      </w:r>
      <w:r w:rsidRPr="007F51A5">
        <w:rPr>
          <w:rFonts w:asciiTheme="minorHAnsi" w:hAnsiTheme="minorHAnsi" w:cstheme="minorHAnsi"/>
          <w:sz w:val="22"/>
          <w:szCs w:val="22"/>
        </w:rPr>
        <w:t xml:space="preserve"> M&amp;E Manager, </w:t>
      </w:r>
      <w:r w:rsidRPr="007F51A5">
        <w:rPr>
          <w:rFonts w:asciiTheme="minorHAnsi" w:hAnsiTheme="minorHAnsi" w:cstheme="minorHAnsi"/>
          <w:b/>
          <w:sz w:val="22"/>
          <w:szCs w:val="22"/>
        </w:rPr>
        <w:t>e)</w:t>
      </w:r>
      <w:r w:rsidRPr="007F51A5">
        <w:rPr>
          <w:rFonts w:asciiTheme="minorHAnsi" w:hAnsiTheme="minorHAnsi" w:cstheme="minorHAnsi"/>
          <w:sz w:val="22"/>
          <w:szCs w:val="22"/>
        </w:rPr>
        <w:t xml:space="preserve"> M&amp;E Advisor with  task assignment, performance appraisal, support and mentoring</w:t>
      </w:r>
    </w:p>
    <w:p w:rsidR="00F1778F" w:rsidRPr="007F51A5" w:rsidRDefault="00F1778F" w:rsidP="00F62ACA">
      <w:pPr>
        <w:spacing w:before="252"/>
        <w:ind w:left="360"/>
        <w:jc w:val="both"/>
        <w:rPr>
          <w:rFonts w:asciiTheme="minorHAnsi" w:hAnsiTheme="minorHAnsi" w:cstheme="minorHAnsi"/>
          <w:b/>
          <w:bCs/>
          <w:i/>
          <w:sz w:val="22"/>
          <w:szCs w:val="22"/>
        </w:rPr>
      </w:pPr>
      <w:r w:rsidRPr="007F51A5">
        <w:rPr>
          <w:rFonts w:asciiTheme="minorHAnsi" w:hAnsiTheme="minorHAnsi" w:cstheme="minorHAnsi"/>
          <w:b/>
          <w:bCs/>
          <w:i/>
          <w:sz w:val="22"/>
          <w:szCs w:val="22"/>
        </w:rPr>
        <w:t xml:space="preserve">CARE International </w:t>
      </w:r>
      <w:r w:rsidR="001B340C" w:rsidRPr="007F51A5">
        <w:rPr>
          <w:rFonts w:asciiTheme="minorHAnsi" w:hAnsiTheme="minorHAnsi" w:cstheme="minorHAnsi"/>
          <w:b/>
          <w:bCs/>
          <w:i/>
          <w:sz w:val="22"/>
          <w:szCs w:val="22"/>
        </w:rPr>
        <w:t>in</w:t>
      </w:r>
      <w:r w:rsidRPr="007F51A5">
        <w:rPr>
          <w:rFonts w:asciiTheme="minorHAnsi" w:hAnsiTheme="minorHAnsi" w:cstheme="minorHAnsi"/>
          <w:b/>
          <w:bCs/>
          <w:i/>
          <w:sz w:val="22"/>
          <w:szCs w:val="22"/>
        </w:rPr>
        <w:t xml:space="preserve"> Pakistan</w:t>
      </w:r>
    </w:p>
    <w:p w:rsidR="00CE206A" w:rsidRPr="007F51A5" w:rsidRDefault="001B340C" w:rsidP="0048666D">
      <w:pPr>
        <w:tabs>
          <w:tab w:val="left" w:pos="3135"/>
        </w:tabs>
        <w:jc w:val="both"/>
        <w:rPr>
          <w:rFonts w:asciiTheme="minorHAnsi" w:hAnsiTheme="minorHAnsi" w:cstheme="minorHAnsi"/>
          <w:b/>
          <w:sz w:val="22"/>
          <w:szCs w:val="22"/>
          <w:u w:val="single"/>
        </w:rPr>
      </w:pPr>
      <w:r w:rsidRPr="007F51A5">
        <w:rPr>
          <w:rFonts w:asciiTheme="minorHAnsi" w:hAnsiTheme="minorHAnsi" w:cstheme="minorHAnsi"/>
          <w:b/>
          <w:sz w:val="22"/>
          <w:szCs w:val="22"/>
          <w:u w:val="single"/>
        </w:rPr>
        <w:t>3) Project</w:t>
      </w:r>
      <w:r w:rsidR="00C5411B" w:rsidRPr="007F51A5">
        <w:rPr>
          <w:rFonts w:asciiTheme="minorHAnsi" w:hAnsiTheme="minorHAnsi" w:cstheme="minorHAnsi"/>
          <w:b/>
          <w:sz w:val="22"/>
          <w:szCs w:val="22"/>
          <w:u w:val="single"/>
        </w:rPr>
        <w:t xml:space="preserve"> Manager Emergency Preparedness and Response-</w:t>
      </w:r>
      <w:r w:rsidR="00CE206A" w:rsidRPr="007F51A5">
        <w:rPr>
          <w:rFonts w:asciiTheme="minorHAnsi" w:hAnsiTheme="minorHAnsi" w:cstheme="minorHAnsi"/>
          <w:b/>
          <w:sz w:val="22"/>
          <w:szCs w:val="22"/>
          <w:u w:val="single"/>
        </w:rPr>
        <w:t>March 2012-Sept 2010</w:t>
      </w:r>
    </w:p>
    <w:p w:rsidR="00C5411B" w:rsidRPr="007F51A5" w:rsidRDefault="00C5411B" w:rsidP="0048666D">
      <w:pPr>
        <w:tabs>
          <w:tab w:val="left" w:pos="3135"/>
        </w:tabs>
        <w:jc w:val="both"/>
        <w:rPr>
          <w:rFonts w:asciiTheme="minorHAnsi" w:hAnsiTheme="minorHAnsi" w:cstheme="minorHAnsi"/>
          <w:b/>
          <w:sz w:val="22"/>
          <w:szCs w:val="22"/>
        </w:rPr>
      </w:pPr>
    </w:p>
    <w:p w:rsidR="00C5411B" w:rsidRPr="007F51A5" w:rsidRDefault="00BB721C" w:rsidP="00F62ACA">
      <w:pPr>
        <w:tabs>
          <w:tab w:val="left" w:pos="3135"/>
        </w:tabs>
        <w:ind w:left="360"/>
        <w:jc w:val="both"/>
        <w:rPr>
          <w:rFonts w:asciiTheme="minorHAnsi" w:eastAsia="Arial Unicode MS" w:hAnsiTheme="minorHAnsi" w:cstheme="minorHAnsi"/>
          <w:sz w:val="22"/>
          <w:szCs w:val="22"/>
        </w:rPr>
      </w:pPr>
      <w:r w:rsidRPr="007F51A5">
        <w:rPr>
          <w:rFonts w:asciiTheme="minorHAnsi" w:hAnsiTheme="minorHAnsi" w:cstheme="minorHAnsi"/>
          <w:b/>
          <w:sz w:val="22"/>
          <w:szCs w:val="22"/>
        </w:rPr>
        <w:t>Project Management:</w:t>
      </w:r>
      <w:r w:rsidRPr="007F51A5">
        <w:rPr>
          <w:rFonts w:asciiTheme="minorHAnsi" w:hAnsiTheme="minorHAnsi" w:cstheme="minorHAnsi"/>
          <w:sz w:val="22"/>
          <w:szCs w:val="22"/>
        </w:rPr>
        <w:t xml:space="preserve"> </w:t>
      </w:r>
      <w:r w:rsidR="00C5411B" w:rsidRPr="007F51A5">
        <w:rPr>
          <w:rFonts w:asciiTheme="minorHAnsi" w:hAnsiTheme="minorHAnsi" w:cstheme="minorHAnsi"/>
          <w:sz w:val="22"/>
          <w:szCs w:val="22"/>
        </w:rPr>
        <w:t xml:space="preserve">Managed health project activities in district </w:t>
      </w:r>
      <w:proofErr w:type="spellStart"/>
      <w:r w:rsidR="001B340C" w:rsidRPr="007F51A5">
        <w:rPr>
          <w:rFonts w:asciiTheme="minorHAnsi" w:hAnsiTheme="minorHAnsi" w:cstheme="minorHAnsi"/>
          <w:sz w:val="22"/>
          <w:szCs w:val="22"/>
        </w:rPr>
        <w:t>Buner</w:t>
      </w:r>
      <w:proofErr w:type="spellEnd"/>
      <w:r w:rsidR="001B340C" w:rsidRPr="007F51A5">
        <w:rPr>
          <w:rFonts w:asciiTheme="minorHAnsi" w:hAnsiTheme="minorHAnsi" w:cstheme="minorHAnsi"/>
          <w:sz w:val="22"/>
          <w:szCs w:val="22"/>
        </w:rPr>
        <w:t xml:space="preserve"> Province</w:t>
      </w:r>
      <w:r w:rsidR="00C5411B" w:rsidRPr="007F51A5">
        <w:rPr>
          <w:rFonts w:asciiTheme="minorHAnsi" w:eastAsia="Arial Unicode MS" w:hAnsiTheme="minorHAnsi" w:cstheme="minorHAnsi"/>
          <w:sz w:val="22"/>
          <w:szCs w:val="22"/>
        </w:rPr>
        <w:t xml:space="preserve"> of the health services and distribution of NFIs to conflict affected people in selected union councils of district </w:t>
      </w:r>
      <w:proofErr w:type="spellStart"/>
      <w:r w:rsidR="00C5411B" w:rsidRPr="007F51A5">
        <w:rPr>
          <w:rFonts w:asciiTheme="minorHAnsi" w:eastAsia="Arial Unicode MS" w:hAnsiTheme="minorHAnsi" w:cstheme="minorHAnsi"/>
          <w:sz w:val="22"/>
          <w:szCs w:val="22"/>
        </w:rPr>
        <w:t>Buner</w:t>
      </w:r>
      <w:proofErr w:type="spellEnd"/>
      <w:r w:rsidR="00CE206A" w:rsidRPr="007F51A5">
        <w:rPr>
          <w:rFonts w:asciiTheme="minorHAnsi" w:eastAsia="Arial Unicode MS" w:hAnsiTheme="minorHAnsi" w:cstheme="minorHAnsi"/>
          <w:sz w:val="22"/>
          <w:szCs w:val="22"/>
        </w:rPr>
        <w:t xml:space="preserve">; </w:t>
      </w:r>
      <w:r w:rsidR="00C5411B" w:rsidRPr="007F51A5">
        <w:rPr>
          <w:rFonts w:asciiTheme="minorHAnsi" w:hAnsiTheme="minorHAnsi" w:cstheme="minorHAnsi"/>
          <w:sz w:val="22"/>
          <w:szCs w:val="22"/>
        </w:rPr>
        <w:t xml:space="preserve">Provided primary health care to the IDPs who have returned to </w:t>
      </w:r>
      <w:proofErr w:type="spellStart"/>
      <w:r w:rsidR="00C5411B" w:rsidRPr="007F51A5">
        <w:rPr>
          <w:rFonts w:asciiTheme="minorHAnsi" w:hAnsiTheme="minorHAnsi" w:cstheme="minorHAnsi"/>
          <w:sz w:val="22"/>
          <w:szCs w:val="22"/>
        </w:rPr>
        <w:t>Buner</w:t>
      </w:r>
      <w:proofErr w:type="spellEnd"/>
      <w:proofErr w:type="gramStart"/>
      <w:r w:rsidR="00C5411B" w:rsidRPr="007F51A5">
        <w:rPr>
          <w:rFonts w:asciiTheme="minorHAnsi" w:hAnsiTheme="minorHAnsi" w:cstheme="minorHAnsi"/>
          <w:sz w:val="22"/>
          <w:szCs w:val="22"/>
        </w:rPr>
        <w:t>..</w:t>
      </w:r>
      <w:proofErr w:type="gramEnd"/>
    </w:p>
    <w:p w:rsidR="00EF733F" w:rsidRPr="007F51A5" w:rsidRDefault="00B9664A" w:rsidP="00F62ACA">
      <w:pPr>
        <w:widowControl w:val="0"/>
        <w:autoSpaceDE w:val="0"/>
        <w:autoSpaceDN w:val="0"/>
        <w:ind w:left="360"/>
        <w:jc w:val="both"/>
        <w:rPr>
          <w:rFonts w:asciiTheme="minorHAnsi" w:eastAsia="Arial Unicode MS" w:hAnsiTheme="minorHAnsi" w:cstheme="minorHAnsi"/>
          <w:b/>
          <w:sz w:val="22"/>
          <w:szCs w:val="22"/>
        </w:rPr>
      </w:pPr>
      <w:r w:rsidRPr="007F51A5">
        <w:rPr>
          <w:rFonts w:asciiTheme="minorHAnsi" w:hAnsiTheme="minorHAnsi" w:cstheme="minorHAnsi"/>
          <w:b/>
          <w:sz w:val="22"/>
          <w:szCs w:val="22"/>
        </w:rPr>
        <w:t xml:space="preserve">Grant Management and donor reporting: </w:t>
      </w:r>
      <w:r w:rsidRPr="007F51A5">
        <w:rPr>
          <w:rFonts w:asciiTheme="minorHAnsi" w:hAnsiTheme="minorHAnsi" w:cstheme="minorHAnsi"/>
          <w:sz w:val="22"/>
          <w:szCs w:val="22"/>
        </w:rPr>
        <w:t xml:space="preserve">  </w:t>
      </w:r>
      <w:r w:rsidR="00F62ACA" w:rsidRPr="007F51A5">
        <w:rPr>
          <w:rFonts w:asciiTheme="minorHAnsi" w:hAnsiTheme="minorHAnsi" w:cstheme="minorHAnsi"/>
          <w:sz w:val="22"/>
          <w:szCs w:val="22"/>
        </w:rPr>
        <w:t>Ensured that</w:t>
      </w:r>
      <w:r w:rsidRPr="007F51A5">
        <w:rPr>
          <w:rFonts w:asciiTheme="minorHAnsi" w:hAnsiTheme="minorHAnsi" w:cstheme="minorHAnsi"/>
          <w:sz w:val="22"/>
          <w:szCs w:val="22"/>
        </w:rPr>
        <w:t xml:space="preserve"> contract/project agreement are being followed at all level and</w:t>
      </w:r>
      <w:r w:rsidR="001C086E" w:rsidRPr="007F51A5">
        <w:rPr>
          <w:rFonts w:asciiTheme="minorHAnsi" w:hAnsiTheme="minorHAnsi" w:cstheme="minorHAnsi"/>
          <w:sz w:val="22"/>
          <w:szCs w:val="22"/>
        </w:rPr>
        <w:t xml:space="preserve"> timely submission </w:t>
      </w:r>
      <w:r w:rsidR="00F62ACA" w:rsidRPr="007F51A5">
        <w:rPr>
          <w:rFonts w:asciiTheme="minorHAnsi" w:hAnsiTheme="minorHAnsi" w:cstheme="minorHAnsi"/>
          <w:sz w:val="22"/>
          <w:szCs w:val="22"/>
        </w:rPr>
        <w:t>of high</w:t>
      </w:r>
      <w:r w:rsidRPr="007F51A5">
        <w:rPr>
          <w:rFonts w:asciiTheme="minorHAnsi" w:hAnsiTheme="minorHAnsi" w:cstheme="minorHAnsi"/>
          <w:sz w:val="22"/>
          <w:szCs w:val="22"/>
        </w:rPr>
        <w:t xml:space="preserve"> quality donor report</w:t>
      </w:r>
      <w:r w:rsidR="001C086E" w:rsidRPr="007F51A5">
        <w:rPr>
          <w:rFonts w:asciiTheme="minorHAnsi" w:hAnsiTheme="minorHAnsi" w:cstheme="minorHAnsi"/>
          <w:sz w:val="22"/>
          <w:szCs w:val="22"/>
        </w:rPr>
        <w:t>s</w:t>
      </w:r>
    </w:p>
    <w:p w:rsidR="00290FC1" w:rsidRPr="007F51A5" w:rsidRDefault="001C086E" w:rsidP="00F62ACA">
      <w:pPr>
        <w:widowControl w:val="0"/>
        <w:autoSpaceDE w:val="0"/>
        <w:autoSpaceDN w:val="0"/>
        <w:ind w:left="360"/>
        <w:jc w:val="both"/>
        <w:rPr>
          <w:rFonts w:asciiTheme="minorHAnsi" w:eastAsia="Arial Unicode MS" w:hAnsiTheme="minorHAnsi" w:cstheme="minorHAnsi"/>
          <w:b/>
          <w:sz w:val="22"/>
          <w:szCs w:val="22"/>
        </w:rPr>
      </w:pPr>
      <w:r w:rsidRPr="007F51A5">
        <w:rPr>
          <w:rFonts w:asciiTheme="minorHAnsi" w:hAnsiTheme="minorHAnsi" w:cstheme="minorHAnsi"/>
          <w:sz w:val="22"/>
          <w:szCs w:val="22"/>
        </w:rPr>
        <w:t xml:space="preserve"> </w:t>
      </w:r>
      <w:r w:rsidR="003E52AD" w:rsidRPr="007F51A5">
        <w:rPr>
          <w:rFonts w:asciiTheme="minorHAnsi" w:hAnsiTheme="minorHAnsi" w:cstheme="minorHAnsi"/>
          <w:b/>
          <w:sz w:val="22"/>
          <w:szCs w:val="22"/>
        </w:rPr>
        <w:t>M&amp;E &amp; Knowledge Management:</w:t>
      </w:r>
    </w:p>
    <w:p w:rsidR="001C086E" w:rsidRPr="007F51A5" w:rsidRDefault="003E52AD" w:rsidP="006A1DAD">
      <w:pPr>
        <w:pStyle w:val="ListParagraph"/>
        <w:widowControl w:val="0"/>
        <w:numPr>
          <w:ilvl w:val="0"/>
          <w:numId w:val="16"/>
        </w:numPr>
        <w:autoSpaceDE w:val="0"/>
        <w:autoSpaceDN w:val="0"/>
        <w:jc w:val="both"/>
        <w:rPr>
          <w:rFonts w:asciiTheme="minorHAnsi" w:eastAsia="Arial Unicode MS" w:hAnsiTheme="minorHAnsi" w:cstheme="minorHAnsi"/>
          <w:b/>
        </w:rPr>
      </w:pPr>
      <w:r w:rsidRPr="007F51A5">
        <w:rPr>
          <w:rFonts w:asciiTheme="minorHAnsi" w:hAnsiTheme="minorHAnsi" w:cstheme="minorHAnsi"/>
          <w:b/>
        </w:rPr>
        <w:t xml:space="preserve"> </w:t>
      </w:r>
      <w:r w:rsidRPr="007F51A5">
        <w:rPr>
          <w:rFonts w:asciiTheme="minorHAnsi" w:hAnsiTheme="minorHAnsi" w:cstheme="minorHAnsi"/>
        </w:rPr>
        <w:t>Assessment of M&amp;E/reporting system, design reporting templates, supervision of baseline survey</w:t>
      </w:r>
      <w:r w:rsidR="001C086E" w:rsidRPr="007F51A5">
        <w:rPr>
          <w:rFonts w:asciiTheme="minorHAnsi" w:hAnsiTheme="minorHAnsi" w:cstheme="minorHAnsi"/>
        </w:rPr>
        <w:t xml:space="preserve"> </w:t>
      </w:r>
    </w:p>
    <w:p w:rsidR="00290FC1" w:rsidRPr="007F51A5" w:rsidRDefault="00290FC1" w:rsidP="00290FC1">
      <w:pPr>
        <w:pStyle w:val="ListParagraph"/>
        <w:widowControl w:val="0"/>
        <w:numPr>
          <w:ilvl w:val="0"/>
          <w:numId w:val="16"/>
        </w:numPr>
        <w:autoSpaceDE w:val="0"/>
        <w:autoSpaceDN w:val="0"/>
        <w:jc w:val="both"/>
        <w:rPr>
          <w:rFonts w:asciiTheme="minorHAnsi" w:eastAsia="Arial Unicode MS" w:hAnsiTheme="minorHAnsi" w:cstheme="minorHAnsi"/>
        </w:rPr>
      </w:pPr>
      <w:r w:rsidRPr="007F51A5">
        <w:rPr>
          <w:rFonts w:asciiTheme="minorHAnsi" w:eastAsia="Arial Unicode MS" w:hAnsiTheme="minorHAnsi" w:cstheme="minorHAnsi"/>
        </w:rPr>
        <w:t>Development &amp; Implementation of effective and efficient Monitoring, Evaluation systems at District offices level.</w:t>
      </w:r>
    </w:p>
    <w:p w:rsidR="005314E7" w:rsidRPr="007F51A5" w:rsidRDefault="00290FC1" w:rsidP="00290FC1">
      <w:pPr>
        <w:pStyle w:val="ListParagraph"/>
        <w:widowControl w:val="0"/>
        <w:numPr>
          <w:ilvl w:val="0"/>
          <w:numId w:val="16"/>
        </w:numPr>
        <w:autoSpaceDE w:val="0"/>
        <w:autoSpaceDN w:val="0"/>
        <w:jc w:val="both"/>
        <w:rPr>
          <w:rFonts w:asciiTheme="minorHAnsi" w:eastAsia="Arial Unicode MS" w:hAnsiTheme="minorHAnsi" w:cstheme="minorHAnsi"/>
        </w:rPr>
      </w:pPr>
      <w:r w:rsidRPr="007F51A5">
        <w:rPr>
          <w:rFonts w:asciiTheme="minorHAnsi" w:eastAsia="Arial Unicode MS" w:hAnsiTheme="minorHAnsi" w:cstheme="minorHAnsi"/>
        </w:rPr>
        <w:t>Conducted Researches/Assessments (Baseline, Midterm evaluation, Impact evaluation) for Projects</w:t>
      </w:r>
    </w:p>
    <w:p w:rsidR="00290FC1" w:rsidRPr="007F51A5" w:rsidRDefault="00290FC1" w:rsidP="00290FC1">
      <w:pPr>
        <w:pStyle w:val="ListParagraph"/>
        <w:widowControl w:val="0"/>
        <w:numPr>
          <w:ilvl w:val="0"/>
          <w:numId w:val="16"/>
        </w:numPr>
        <w:autoSpaceDE w:val="0"/>
        <w:autoSpaceDN w:val="0"/>
        <w:jc w:val="both"/>
        <w:rPr>
          <w:rFonts w:asciiTheme="minorHAnsi" w:eastAsia="Arial Unicode MS" w:hAnsiTheme="minorHAnsi" w:cstheme="minorHAnsi"/>
        </w:rPr>
      </w:pPr>
      <w:proofErr w:type="gramStart"/>
      <w:r w:rsidRPr="007F51A5">
        <w:rPr>
          <w:rFonts w:asciiTheme="minorHAnsi" w:eastAsia="Arial Unicode MS" w:hAnsiTheme="minorHAnsi" w:cstheme="minorHAnsi"/>
        </w:rPr>
        <w:t>Design</w:t>
      </w:r>
      <w:r w:rsidR="005314E7" w:rsidRPr="007F51A5">
        <w:rPr>
          <w:rFonts w:asciiTheme="minorHAnsi" w:eastAsia="Arial Unicode MS" w:hAnsiTheme="minorHAnsi" w:cstheme="minorHAnsi"/>
        </w:rPr>
        <w:t xml:space="preserve">ed </w:t>
      </w:r>
      <w:r w:rsidRPr="007F51A5">
        <w:rPr>
          <w:rFonts w:asciiTheme="minorHAnsi" w:eastAsia="Arial Unicode MS" w:hAnsiTheme="minorHAnsi" w:cstheme="minorHAnsi"/>
        </w:rPr>
        <w:t xml:space="preserve"> &amp;</w:t>
      </w:r>
      <w:proofErr w:type="gramEnd"/>
      <w:r w:rsidRPr="007F51A5">
        <w:rPr>
          <w:rFonts w:asciiTheme="minorHAnsi" w:eastAsia="Arial Unicode MS" w:hAnsiTheme="minorHAnsi" w:cstheme="minorHAnsi"/>
        </w:rPr>
        <w:t xml:space="preserve"> Facilitat</w:t>
      </w:r>
      <w:r w:rsidR="005314E7" w:rsidRPr="007F51A5">
        <w:rPr>
          <w:rFonts w:asciiTheme="minorHAnsi" w:eastAsia="Arial Unicode MS" w:hAnsiTheme="minorHAnsi" w:cstheme="minorHAnsi"/>
        </w:rPr>
        <w:t>ed</w:t>
      </w:r>
      <w:r w:rsidRPr="007F51A5">
        <w:rPr>
          <w:rFonts w:asciiTheme="minorHAnsi" w:eastAsia="Arial Unicode MS" w:hAnsiTheme="minorHAnsi" w:cstheme="minorHAnsi"/>
        </w:rPr>
        <w:t xml:space="preserve"> LFM (Logical Frame work Matrix) for programs/different</w:t>
      </w:r>
      <w:r w:rsidR="005314E7" w:rsidRPr="007F51A5">
        <w:rPr>
          <w:rFonts w:asciiTheme="minorHAnsi" w:eastAsia="Arial Unicode MS" w:hAnsiTheme="minorHAnsi" w:cstheme="minorHAnsi"/>
        </w:rPr>
        <w:t xml:space="preserve"> </w:t>
      </w:r>
      <w:r w:rsidRPr="007F51A5">
        <w:rPr>
          <w:rFonts w:asciiTheme="minorHAnsi" w:eastAsia="Arial Unicode MS" w:hAnsiTheme="minorHAnsi" w:cstheme="minorHAnsi"/>
        </w:rPr>
        <w:t>projects.</w:t>
      </w:r>
    </w:p>
    <w:p w:rsidR="00290FC1" w:rsidRPr="007F51A5" w:rsidRDefault="00290FC1" w:rsidP="00290FC1">
      <w:pPr>
        <w:pStyle w:val="ListParagraph"/>
        <w:widowControl w:val="0"/>
        <w:numPr>
          <w:ilvl w:val="0"/>
          <w:numId w:val="16"/>
        </w:numPr>
        <w:autoSpaceDE w:val="0"/>
        <w:autoSpaceDN w:val="0"/>
        <w:jc w:val="both"/>
        <w:rPr>
          <w:rFonts w:asciiTheme="minorHAnsi" w:eastAsia="Arial Unicode MS" w:hAnsiTheme="minorHAnsi" w:cstheme="minorHAnsi"/>
        </w:rPr>
      </w:pPr>
      <w:r w:rsidRPr="007F51A5">
        <w:rPr>
          <w:rFonts w:asciiTheme="minorHAnsi" w:eastAsia="Arial Unicode MS" w:hAnsiTheme="minorHAnsi" w:cstheme="minorHAnsi"/>
        </w:rPr>
        <w:t>Ensured projects meet the targets through establishment of effective and efficient financial and management procedures.</w:t>
      </w:r>
    </w:p>
    <w:p w:rsidR="007F51A5" w:rsidRDefault="001C086E" w:rsidP="00F62ACA">
      <w:pPr>
        <w:widowControl w:val="0"/>
        <w:autoSpaceDE w:val="0"/>
        <w:autoSpaceDN w:val="0"/>
        <w:ind w:left="360"/>
        <w:jc w:val="both"/>
        <w:rPr>
          <w:rFonts w:asciiTheme="minorHAnsi" w:hAnsiTheme="minorHAnsi" w:cstheme="minorHAnsi"/>
          <w:sz w:val="22"/>
          <w:szCs w:val="22"/>
        </w:rPr>
      </w:pPr>
      <w:r w:rsidRPr="007F51A5">
        <w:rPr>
          <w:rFonts w:asciiTheme="minorHAnsi" w:hAnsiTheme="minorHAnsi" w:cstheme="minorHAnsi"/>
          <w:b/>
          <w:sz w:val="22"/>
          <w:szCs w:val="22"/>
        </w:rPr>
        <w:t>Gender Mainstreaming</w:t>
      </w:r>
      <w:r w:rsidR="00EF733F" w:rsidRPr="007F51A5">
        <w:rPr>
          <w:rFonts w:asciiTheme="minorHAnsi" w:hAnsiTheme="minorHAnsi" w:cstheme="minorHAnsi"/>
          <w:sz w:val="22"/>
          <w:szCs w:val="22"/>
        </w:rPr>
        <w:t xml:space="preserve"> </w:t>
      </w:r>
    </w:p>
    <w:p w:rsidR="00EF733F" w:rsidRPr="007F51A5" w:rsidRDefault="00EF733F" w:rsidP="007F51A5">
      <w:pPr>
        <w:pStyle w:val="ListParagraph"/>
        <w:widowControl w:val="0"/>
        <w:numPr>
          <w:ilvl w:val="0"/>
          <w:numId w:val="33"/>
        </w:numPr>
        <w:autoSpaceDE w:val="0"/>
        <w:autoSpaceDN w:val="0"/>
        <w:ind w:left="450" w:firstLine="0"/>
        <w:jc w:val="both"/>
        <w:rPr>
          <w:rFonts w:asciiTheme="minorHAnsi" w:eastAsia="Arial Unicode MS" w:hAnsiTheme="minorHAnsi" w:cstheme="minorHAnsi"/>
          <w:b/>
        </w:rPr>
      </w:pPr>
      <w:r w:rsidRPr="007F51A5">
        <w:rPr>
          <w:rFonts w:asciiTheme="minorHAnsi" w:hAnsiTheme="minorHAnsi" w:cstheme="minorHAnsi"/>
        </w:rPr>
        <w:t>Ensured that gender is mainstreamed</w:t>
      </w:r>
      <w:r w:rsidR="001C086E" w:rsidRPr="007F51A5">
        <w:rPr>
          <w:rFonts w:asciiTheme="minorHAnsi" w:hAnsiTheme="minorHAnsi" w:cstheme="minorHAnsi"/>
        </w:rPr>
        <w:t xml:space="preserve"> in difficult and </w:t>
      </w:r>
      <w:r w:rsidRPr="007F51A5">
        <w:rPr>
          <w:rFonts w:asciiTheme="minorHAnsi" w:hAnsiTheme="minorHAnsi" w:cstheme="minorHAnsi"/>
        </w:rPr>
        <w:t>challenged cultures through using gender sensitive tools and gender markers to maximize gender participation.</w:t>
      </w:r>
    </w:p>
    <w:p w:rsidR="007F51A5" w:rsidRDefault="00BB721C" w:rsidP="00F62ACA">
      <w:pPr>
        <w:widowControl w:val="0"/>
        <w:suppressAutoHyphens/>
        <w:ind w:left="360"/>
        <w:jc w:val="both"/>
        <w:rPr>
          <w:rFonts w:asciiTheme="minorHAnsi" w:eastAsia="Arial Unicode MS" w:hAnsiTheme="minorHAnsi" w:cstheme="minorHAnsi"/>
          <w:sz w:val="22"/>
          <w:szCs w:val="22"/>
        </w:rPr>
      </w:pPr>
      <w:r w:rsidRPr="007F51A5">
        <w:rPr>
          <w:rFonts w:asciiTheme="minorHAnsi" w:eastAsia="Arial Unicode MS" w:hAnsiTheme="minorHAnsi" w:cstheme="minorHAnsi"/>
          <w:b/>
          <w:sz w:val="22"/>
          <w:szCs w:val="22"/>
        </w:rPr>
        <w:t>Capacity Building:</w:t>
      </w:r>
      <w:r w:rsidRPr="007F51A5">
        <w:rPr>
          <w:rFonts w:asciiTheme="minorHAnsi" w:eastAsia="Arial Unicode MS" w:hAnsiTheme="minorHAnsi" w:cstheme="minorHAnsi"/>
          <w:sz w:val="22"/>
          <w:szCs w:val="22"/>
        </w:rPr>
        <w:t xml:space="preserve"> </w:t>
      </w:r>
    </w:p>
    <w:p w:rsidR="00A61F5E" w:rsidRPr="007F51A5" w:rsidRDefault="00C5411B" w:rsidP="007F51A5">
      <w:pPr>
        <w:pStyle w:val="ListParagraph"/>
        <w:widowControl w:val="0"/>
        <w:numPr>
          <w:ilvl w:val="0"/>
          <w:numId w:val="32"/>
        </w:numPr>
        <w:suppressAutoHyphens/>
        <w:jc w:val="both"/>
        <w:rPr>
          <w:rFonts w:asciiTheme="minorHAnsi" w:hAnsiTheme="minorHAnsi" w:cstheme="minorHAnsi"/>
        </w:rPr>
      </w:pPr>
      <w:r w:rsidRPr="007F51A5">
        <w:rPr>
          <w:rFonts w:asciiTheme="minorHAnsi" w:eastAsia="Arial Unicode MS" w:hAnsiTheme="minorHAnsi" w:cstheme="minorHAnsi"/>
        </w:rPr>
        <w:t>Health and hygiene promotion trainings, TBA trainings and refreshers</w:t>
      </w:r>
      <w:r w:rsidR="00CE206A" w:rsidRPr="007F51A5">
        <w:rPr>
          <w:rFonts w:asciiTheme="minorHAnsi" w:eastAsia="Arial Unicode MS" w:hAnsiTheme="minorHAnsi" w:cstheme="minorHAnsi"/>
        </w:rPr>
        <w:t xml:space="preserve">; </w:t>
      </w:r>
      <w:r w:rsidRPr="007F51A5">
        <w:rPr>
          <w:rFonts w:asciiTheme="minorHAnsi" w:hAnsiTheme="minorHAnsi" w:cstheme="minorHAnsi"/>
        </w:rPr>
        <w:t xml:space="preserve"> Engaged local implementing partner and provided orientation sessions for the project staff in the field office on SPHERE, CIP programming principles, HAP, and program quality. </w:t>
      </w:r>
      <w:r w:rsidR="00CE206A" w:rsidRPr="007F51A5">
        <w:rPr>
          <w:rFonts w:asciiTheme="minorHAnsi" w:hAnsiTheme="minorHAnsi" w:cstheme="minorHAnsi"/>
        </w:rPr>
        <w:t xml:space="preserve"> </w:t>
      </w:r>
    </w:p>
    <w:p w:rsidR="00C5411B" w:rsidRPr="007F51A5" w:rsidRDefault="00B9664A" w:rsidP="007F51A5">
      <w:pPr>
        <w:pStyle w:val="ListParagraph"/>
        <w:widowControl w:val="0"/>
        <w:numPr>
          <w:ilvl w:val="0"/>
          <w:numId w:val="32"/>
        </w:numPr>
        <w:suppressAutoHyphens/>
        <w:jc w:val="both"/>
        <w:rPr>
          <w:rFonts w:asciiTheme="minorHAnsi" w:hAnsiTheme="minorHAnsi" w:cstheme="minorHAnsi"/>
        </w:rPr>
      </w:pPr>
      <w:r w:rsidRPr="007F51A5">
        <w:rPr>
          <w:rFonts w:asciiTheme="minorHAnsi" w:hAnsiTheme="minorHAnsi" w:cstheme="minorHAnsi"/>
        </w:rPr>
        <w:t>Trained</w:t>
      </w:r>
      <w:r w:rsidR="00C5411B" w:rsidRPr="007F51A5">
        <w:rPr>
          <w:rFonts w:asciiTheme="minorHAnsi" w:hAnsiTheme="minorHAnsi" w:cstheme="minorHAnsi"/>
        </w:rPr>
        <w:t xml:space="preserve"> </w:t>
      </w:r>
      <w:r w:rsidR="00A61F5E" w:rsidRPr="007F51A5">
        <w:rPr>
          <w:rFonts w:asciiTheme="minorHAnsi" w:hAnsiTheme="minorHAnsi" w:cstheme="minorHAnsi"/>
        </w:rPr>
        <w:t xml:space="preserve">staff and partners </w:t>
      </w:r>
      <w:r w:rsidR="00C5411B" w:rsidRPr="007F51A5">
        <w:rPr>
          <w:rFonts w:asciiTheme="minorHAnsi" w:hAnsiTheme="minorHAnsi" w:cstheme="minorHAnsi"/>
        </w:rPr>
        <w:t xml:space="preserve">on </w:t>
      </w:r>
      <w:r w:rsidR="00A61F5E" w:rsidRPr="007F51A5">
        <w:rPr>
          <w:rFonts w:asciiTheme="minorHAnsi" w:hAnsiTheme="minorHAnsi" w:cstheme="minorHAnsi"/>
        </w:rPr>
        <w:t xml:space="preserve">participatory and result based monitoring, </w:t>
      </w:r>
      <w:r w:rsidR="00C5411B" w:rsidRPr="007F51A5">
        <w:rPr>
          <w:rFonts w:asciiTheme="minorHAnsi" w:hAnsiTheme="minorHAnsi" w:cstheme="minorHAnsi"/>
        </w:rPr>
        <w:t>WHO minimum standards for emergency health care and Disease early warning system (DEWS)</w:t>
      </w:r>
    </w:p>
    <w:p w:rsidR="00C5411B" w:rsidRPr="007F51A5" w:rsidRDefault="00BB721C" w:rsidP="00F62ACA">
      <w:pPr>
        <w:tabs>
          <w:tab w:val="left" w:pos="450"/>
        </w:tabs>
        <w:ind w:left="360"/>
        <w:jc w:val="both"/>
        <w:rPr>
          <w:rFonts w:asciiTheme="minorHAnsi" w:hAnsiTheme="minorHAnsi" w:cstheme="minorHAnsi"/>
          <w:bCs/>
          <w:sz w:val="22"/>
          <w:szCs w:val="22"/>
        </w:rPr>
      </w:pPr>
      <w:r w:rsidRPr="007F51A5">
        <w:rPr>
          <w:rFonts w:asciiTheme="minorHAnsi" w:hAnsiTheme="minorHAnsi" w:cstheme="minorHAnsi"/>
          <w:b/>
          <w:bCs/>
          <w:sz w:val="22"/>
          <w:szCs w:val="22"/>
        </w:rPr>
        <w:t>Coordination/Networking:</w:t>
      </w:r>
      <w:r w:rsidRPr="007F51A5">
        <w:rPr>
          <w:rFonts w:asciiTheme="minorHAnsi" w:hAnsiTheme="minorHAnsi" w:cstheme="minorHAnsi"/>
          <w:bCs/>
          <w:sz w:val="22"/>
          <w:szCs w:val="22"/>
        </w:rPr>
        <w:t xml:space="preserve"> </w:t>
      </w:r>
      <w:r w:rsidR="00C5411B" w:rsidRPr="007F51A5">
        <w:rPr>
          <w:rFonts w:asciiTheme="minorHAnsi" w:hAnsiTheme="minorHAnsi" w:cstheme="minorHAnsi"/>
          <w:bCs/>
          <w:sz w:val="22"/>
          <w:szCs w:val="22"/>
        </w:rPr>
        <w:t>D</w:t>
      </w:r>
      <w:r w:rsidR="00EF733F" w:rsidRPr="007F51A5">
        <w:rPr>
          <w:rFonts w:asciiTheme="minorHAnsi" w:hAnsiTheme="minorHAnsi" w:cstheme="minorHAnsi"/>
          <w:bCs/>
          <w:sz w:val="22"/>
          <w:szCs w:val="22"/>
        </w:rPr>
        <w:t xml:space="preserve">eveloped liaison with </w:t>
      </w:r>
      <w:r w:rsidR="00C5411B" w:rsidRPr="007F51A5">
        <w:rPr>
          <w:rFonts w:asciiTheme="minorHAnsi" w:hAnsiTheme="minorHAnsi" w:cstheme="minorHAnsi"/>
          <w:bCs/>
          <w:sz w:val="22"/>
          <w:szCs w:val="22"/>
        </w:rPr>
        <w:t xml:space="preserve">EDO, DCO </w:t>
      </w:r>
      <w:r w:rsidR="00EF733F" w:rsidRPr="007F51A5">
        <w:rPr>
          <w:rFonts w:asciiTheme="minorHAnsi" w:hAnsiTheme="minorHAnsi" w:cstheme="minorHAnsi"/>
          <w:bCs/>
          <w:sz w:val="22"/>
          <w:szCs w:val="22"/>
        </w:rPr>
        <w:t xml:space="preserve">NGOs serving in this area through cluster meeting </w:t>
      </w:r>
      <w:r w:rsidR="00C5411B" w:rsidRPr="007F51A5">
        <w:rPr>
          <w:rFonts w:asciiTheme="minorHAnsi" w:hAnsiTheme="minorHAnsi" w:cstheme="minorHAnsi"/>
          <w:bCs/>
          <w:sz w:val="22"/>
          <w:szCs w:val="22"/>
        </w:rPr>
        <w:t>right from the beginning of the activities in the conflict affected areas. Strong coordination with the local communities</w:t>
      </w:r>
      <w:r w:rsidR="00EF733F" w:rsidRPr="007F51A5">
        <w:rPr>
          <w:rFonts w:asciiTheme="minorHAnsi" w:hAnsiTheme="minorHAnsi" w:cstheme="minorHAnsi"/>
          <w:bCs/>
          <w:sz w:val="22"/>
          <w:szCs w:val="22"/>
        </w:rPr>
        <w:t xml:space="preserve"> </w:t>
      </w:r>
      <w:del w:id="4" w:author="A" w:date="2013-08-02T23:29:00Z">
        <w:r w:rsidR="00EF733F" w:rsidRPr="007F51A5" w:rsidDel="00BA74BC">
          <w:rPr>
            <w:rFonts w:asciiTheme="minorHAnsi" w:hAnsiTheme="minorHAnsi" w:cstheme="minorHAnsi"/>
            <w:bCs/>
            <w:sz w:val="22"/>
            <w:szCs w:val="22"/>
          </w:rPr>
          <w:delText xml:space="preserve">and </w:delText>
        </w:r>
        <w:r w:rsidR="00C5411B" w:rsidRPr="007F51A5" w:rsidDel="00BA74BC">
          <w:rPr>
            <w:rFonts w:asciiTheme="minorHAnsi" w:hAnsiTheme="minorHAnsi" w:cstheme="minorHAnsi"/>
            <w:bCs/>
            <w:sz w:val="22"/>
            <w:szCs w:val="22"/>
          </w:rPr>
          <w:delText xml:space="preserve"> with</w:delText>
        </w:r>
      </w:del>
      <w:ins w:id="5" w:author="A" w:date="2013-08-02T23:29:00Z">
        <w:r w:rsidR="00BA74BC" w:rsidRPr="007F51A5">
          <w:rPr>
            <w:rFonts w:asciiTheme="minorHAnsi" w:hAnsiTheme="minorHAnsi" w:cstheme="minorHAnsi"/>
            <w:bCs/>
            <w:sz w:val="22"/>
            <w:szCs w:val="22"/>
          </w:rPr>
          <w:t>and with</w:t>
        </w:r>
      </w:ins>
      <w:r w:rsidR="00C5411B" w:rsidRPr="007F51A5">
        <w:rPr>
          <w:rFonts w:asciiTheme="minorHAnsi" w:hAnsiTheme="minorHAnsi" w:cstheme="minorHAnsi"/>
          <w:bCs/>
          <w:sz w:val="22"/>
          <w:szCs w:val="22"/>
        </w:rPr>
        <w:t xml:space="preserve"> WHO representative and OCHA</w:t>
      </w:r>
      <w:r w:rsidRPr="007F51A5">
        <w:rPr>
          <w:rFonts w:asciiTheme="minorHAnsi" w:hAnsiTheme="minorHAnsi" w:cstheme="minorHAnsi"/>
          <w:bCs/>
          <w:sz w:val="22"/>
          <w:szCs w:val="22"/>
        </w:rPr>
        <w:t xml:space="preserve">; </w:t>
      </w:r>
      <w:r w:rsidR="00C5411B" w:rsidRPr="007F51A5">
        <w:rPr>
          <w:rFonts w:asciiTheme="minorHAnsi" w:hAnsiTheme="minorHAnsi" w:cstheme="minorHAnsi"/>
          <w:bCs/>
          <w:sz w:val="22"/>
          <w:szCs w:val="22"/>
        </w:rPr>
        <w:t>Fortnightly cluster meetings provide</w:t>
      </w:r>
      <w:r w:rsidR="00EF733F" w:rsidRPr="007F51A5">
        <w:rPr>
          <w:rFonts w:asciiTheme="minorHAnsi" w:hAnsiTheme="minorHAnsi" w:cstheme="minorHAnsi"/>
          <w:bCs/>
          <w:sz w:val="22"/>
          <w:szCs w:val="22"/>
        </w:rPr>
        <w:t>d</w:t>
      </w:r>
      <w:r w:rsidR="00C5411B" w:rsidRPr="007F51A5">
        <w:rPr>
          <w:rFonts w:asciiTheme="minorHAnsi" w:hAnsiTheme="minorHAnsi" w:cstheme="minorHAnsi"/>
          <w:bCs/>
          <w:sz w:val="22"/>
          <w:szCs w:val="22"/>
        </w:rPr>
        <w:t xml:space="preserve"> a platform to interact with different service providers and NGO’s working in the same district and also with the MOH officials.</w:t>
      </w:r>
      <w:r w:rsidRPr="007F51A5">
        <w:rPr>
          <w:rFonts w:asciiTheme="minorHAnsi" w:hAnsiTheme="minorHAnsi" w:cstheme="minorHAnsi"/>
          <w:bCs/>
          <w:sz w:val="22"/>
          <w:szCs w:val="22"/>
        </w:rPr>
        <w:t xml:space="preserve"> </w:t>
      </w:r>
      <w:r w:rsidR="00C5411B" w:rsidRPr="007F51A5">
        <w:rPr>
          <w:rFonts w:asciiTheme="minorHAnsi" w:hAnsiTheme="minorHAnsi" w:cstheme="minorHAnsi"/>
          <w:bCs/>
          <w:sz w:val="22"/>
          <w:szCs w:val="22"/>
        </w:rPr>
        <w:t>Fortnightly meeting</w:t>
      </w:r>
      <w:r w:rsidR="009640D6" w:rsidRPr="007F51A5">
        <w:rPr>
          <w:rFonts w:asciiTheme="minorHAnsi" w:hAnsiTheme="minorHAnsi" w:cstheme="minorHAnsi"/>
          <w:bCs/>
          <w:sz w:val="22"/>
          <w:szCs w:val="22"/>
        </w:rPr>
        <w:t xml:space="preserve">s </w:t>
      </w:r>
      <w:del w:id="6" w:author="A" w:date="2013-08-02T23:29:00Z">
        <w:r w:rsidR="00C5411B" w:rsidRPr="007F51A5" w:rsidDel="00BA74BC">
          <w:rPr>
            <w:rFonts w:asciiTheme="minorHAnsi" w:hAnsiTheme="minorHAnsi" w:cstheme="minorHAnsi"/>
            <w:bCs/>
            <w:sz w:val="22"/>
            <w:szCs w:val="22"/>
          </w:rPr>
          <w:delText>with  DCO</w:delText>
        </w:r>
      </w:del>
      <w:ins w:id="7" w:author="A" w:date="2013-08-02T23:29:00Z">
        <w:r w:rsidR="00BA74BC" w:rsidRPr="007F51A5">
          <w:rPr>
            <w:rFonts w:asciiTheme="minorHAnsi" w:hAnsiTheme="minorHAnsi" w:cstheme="minorHAnsi"/>
            <w:bCs/>
            <w:sz w:val="22"/>
            <w:szCs w:val="22"/>
          </w:rPr>
          <w:t>with DCO</w:t>
        </w:r>
      </w:ins>
      <w:r w:rsidR="00C5411B" w:rsidRPr="007F51A5">
        <w:rPr>
          <w:rFonts w:asciiTheme="minorHAnsi" w:hAnsiTheme="minorHAnsi" w:cstheme="minorHAnsi"/>
          <w:bCs/>
          <w:sz w:val="22"/>
          <w:szCs w:val="22"/>
        </w:rPr>
        <w:t xml:space="preserve"> for sharing of the progress reports and getting informed about the strategic situation and issues</w:t>
      </w:r>
    </w:p>
    <w:p w:rsidR="007F51A5" w:rsidRDefault="007F51A5" w:rsidP="0048666D">
      <w:pPr>
        <w:tabs>
          <w:tab w:val="left" w:pos="3135"/>
        </w:tabs>
        <w:jc w:val="both"/>
        <w:rPr>
          <w:rFonts w:asciiTheme="minorHAnsi" w:hAnsiTheme="minorHAnsi" w:cstheme="minorHAnsi"/>
          <w:b/>
          <w:i/>
          <w:sz w:val="22"/>
          <w:szCs w:val="22"/>
        </w:rPr>
      </w:pPr>
    </w:p>
    <w:p w:rsidR="00B9664A" w:rsidRPr="007F51A5" w:rsidRDefault="00B9664A" w:rsidP="0048666D">
      <w:pPr>
        <w:tabs>
          <w:tab w:val="left" w:pos="3135"/>
        </w:tabs>
        <w:jc w:val="both"/>
        <w:rPr>
          <w:rFonts w:asciiTheme="minorHAnsi" w:hAnsiTheme="minorHAnsi" w:cstheme="minorHAnsi"/>
          <w:b/>
          <w:i/>
          <w:sz w:val="22"/>
          <w:szCs w:val="22"/>
        </w:rPr>
      </w:pPr>
      <w:r w:rsidRPr="007F51A5">
        <w:rPr>
          <w:rFonts w:asciiTheme="minorHAnsi" w:hAnsiTheme="minorHAnsi" w:cstheme="minorHAnsi"/>
          <w:b/>
          <w:i/>
          <w:sz w:val="22"/>
          <w:szCs w:val="22"/>
        </w:rPr>
        <w:t>Concern Worldwide-Pakistan</w:t>
      </w:r>
    </w:p>
    <w:p w:rsidR="003D632C" w:rsidRPr="007F51A5" w:rsidRDefault="001B340C" w:rsidP="0048666D">
      <w:pPr>
        <w:tabs>
          <w:tab w:val="left" w:pos="3135"/>
        </w:tabs>
        <w:jc w:val="both"/>
        <w:rPr>
          <w:rFonts w:asciiTheme="minorHAnsi" w:hAnsiTheme="minorHAnsi" w:cstheme="minorHAnsi"/>
          <w:b/>
          <w:sz w:val="22"/>
          <w:szCs w:val="22"/>
          <w:u w:val="single"/>
        </w:rPr>
      </w:pPr>
      <w:r w:rsidRPr="007F51A5">
        <w:rPr>
          <w:rFonts w:asciiTheme="minorHAnsi" w:hAnsiTheme="minorHAnsi" w:cstheme="minorHAnsi"/>
          <w:b/>
          <w:sz w:val="22"/>
          <w:szCs w:val="22"/>
          <w:u w:val="single"/>
        </w:rPr>
        <w:t xml:space="preserve">4) </w:t>
      </w:r>
      <w:r w:rsidR="003D632C" w:rsidRPr="007F51A5">
        <w:rPr>
          <w:rFonts w:asciiTheme="minorHAnsi" w:hAnsiTheme="minorHAnsi" w:cstheme="minorHAnsi"/>
          <w:b/>
          <w:sz w:val="22"/>
          <w:szCs w:val="22"/>
          <w:u w:val="single"/>
        </w:rPr>
        <w:t xml:space="preserve">Punjab Program Manager - </w:t>
      </w:r>
      <w:r w:rsidR="00B9664A" w:rsidRPr="007F51A5">
        <w:rPr>
          <w:rFonts w:asciiTheme="minorHAnsi" w:hAnsiTheme="minorHAnsi" w:cstheme="minorHAnsi"/>
          <w:b/>
          <w:sz w:val="22"/>
          <w:szCs w:val="22"/>
          <w:u w:val="single"/>
        </w:rPr>
        <w:t>Oct 2010-Feb 2010</w:t>
      </w:r>
    </w:p>
    <w:p w:rsidR="00440919" w:rsidRPr="007F51A5" w:rsidRDefault="00440919" w:rsidP="006A1DAD">
      <w:pPr>
        <w:pStyle w:val="ListParagraph"/>
        <w:widowControl w:val="0"/>
        <w:numPr>
          <w:ilvl w:val="0"/>
          <w:numId w:val="17"/>
        </w:numPr>
        <w:autoSpaceDE w:val="0"/>
        <w:autoSpaceDN w:val="0"/>
        <w:jc w:val="both"/>
        <w:rPr>
          <w:rFonts w:asciiTheme="minorHAnsi" w:hAnsiTheme="minorHAnsi" w:cstheme="minorHAnsi"/>
        </w:rPr>
      </w:pPr>
      <w:r w:rsidRPr="007F51A5">
        <w:rPr>
          <w:rFonts w:asciiTheme="minorHAnsi" w:hAnsiTheme="minorHAnsi" w:cstheme="minorHAnsi"/>
          <w:b/>
        </w:rPr>
        <w:t>Support to program team:</w:t>
      </w:r>
      <w:r w:rsidRPr="007F51A5">
        <w:rPr>
          <w:rFonts w:asciiTheme="minorHAnsi" w:hAnsiTheme="minorHAnsi" w:cstheme="minorHAnsi"/>
        </w:rPr>
        <w:t xml:space="preserve"> provide</w:t>
      </w:r>
      <w:r w:rsidR="009640D6" w:rsidRPr="007F51A5">
        <w:rPr>
          <w:rFonts w:asciiTheme="minorHAnsi" w:hAnsiTheme="minorHAnsi" w:cstheme="minorHAnsi"/>
        </w:rPr>
        <w:t>d</w:t>
      </w:r>
      <w:r w:rsidRPr="007F51A5">
        <w:rPr>
          <w:rFonts w:asciiTheme="minorHAnsi" w:hAnsiTheme="minorHAnsi" w:cstheme="minorHAnsi"/>
        </w:rPr>
        <w:t xml:space="preserve"> support to program teams on their compliance and institutional donors policies, systems and procedures.</w:t>
      </w:r>
    </w:p>
    <w:p w:rsidR="00440919" w:rsidRPr="007F51A5" w:rsidRDefault="00440919" w:rsidP="006A1DAD">
      <w:pPr>
        <w:pStyle w:val="ListParagraph"/>
        <w:widowControl w:val="0"/>
        <w:numPr>
          <w:ilvl w:val="0"/>
          <w:numId w:val="17"/>
        </w:numPr>
        <w:autoSpaceDE w:val="0"/>
        <w:autoSpaceDN w:val="0"/>
        <w:jc w:val="both"/>
        <w:rPr>
          <w:rFonts w:asciiTheme="minorHAnsi" w:hAnsiTheme="minorHAnsi" w:cstheme="minorHAnsi"/>
        </w:rPr>
      </w:pPr>
      <w:r w:rsidRPr="007F51A5">
        <w:rPr>
          <w:rFonts w:asciiTheme="minorHAnsi" w:hAnsiTheme="minorHAnsi" w:cstheme="minorHAnsi"/>
          <w:b/>
        </w:rPr>
        <w:lastRenderedPageBreak/>
        <w:t xml:space="preserve">Support to external evaluations: </w:t>
      </w:r>
      <w:r w:rsidRPr="007F51A5">
        <w:rPr>
          <w:rFonts w:asciiTheme="minorHAnsi" w:hAnsiTheme="minorHAnsi" w:cstheme="minorHAnsi"/>
        </w:rPr>
        <w:t>act as commissioning manager for external evaluations, baseline and other studies together with M&amp;E team and other major players within the organization and other stakeholders</w:t>
      </w:r>
    </w:p>
    <w:p w:rsidR="00DF3446" w:rsidRPr="007F51A5" w:rsidRDefault="00DF3446" w:rsidP="00DF3446">
      <w:pPr>
        <w:pStyle w:val="ListParagraph"/>
        <w:widowControl w:val="0"/>
        <w:numPr>
          <w:ilvl w:val="0"/>
          <w:numId w:val="17"/>
        </w:numPr>
        <w:autoSpaceDE w:val="0"/>
        <w:autoSpaceDN w:val="0"/>
        <w:jc w:val="both"/>
        <w:rPr>
          <w:rFonts w:asciiTheme="minorHAnsi" w:hAnsiTheme="minorHAnsi" w:cstheme="minorHAnsi"/>
        </w:rPr>
      </w:pPr>
      <w:r w:rsidRPr="007F51A5">
        <w:rPr>
          <w:rFonts w:asciiTheme="minorHAnsi" w:hAnsiTheme="minorHAnsi" w:cstheme="minorHAnsi"/>
        </w:rPr>
        <w:t>Support: contribute to project monitoring and reporting through the provision of inputs on Planning, M&amp;E methodology and sharing of best practices; provide technical advice on establishing Planning, M&amp;E system; contribute to the development of project results framework at project and annual work plan formulation stage</w:t>
      </w:r>
    </w:p>
    <w:p w:rsidR="002C6C1C" w:rsidRPr="007F51A5" w:rsidRDefault="002C6C1C" w:rsidP="002C6C1C">
      <w:pPr>
        <w:pStyle w:val="ListParagraph"/>
        <w:widowControl w:val="0"/>
        <w:numPr>
          <w:ilvl w:val="0"/>
          <w:numId w:val="17"/>
        </w:numPr>
        <w:autoSpaceDE w:val="0"/>
        <w:autoSpaceDN w:val="0"/>
        <w:jc w:val="both"/>
        <w:rPr>
          <w:rFonts w:asciiTheme="minorHAnsi" w:eastAsia="Arial Unicode MS" w:hAnsiTheme="minorHAnsi" w:cstheme="minorHAnsi"/>
          <w:b/>
        </w:rPr>
      </w:pPr>
      <w:r w:rsidRPr="007F51A5">
        <w:rPr>
          <w:rFonts w:asciiTheme="minorHAnsi" w:hAnsiTheme="minorHAnsi" w:cstheme="minorHAnsi"/>
          <w:b/>
        </w:rPr>
        <w:t>Gender Mainstreaming</w:t>
      </w:r>
      <w:r w:rsidRPr="007F51A5">
        <w:rPr>
          <w:rFonts w:asciiTheme="minorHAnsi" w:hAnsiTheme="minorHAnsi" w:cstheme="minorHAnsi"/>
        </w:rPr>
        <w:t xml:space="preserve"> facilitated teams to </w:t>
      </w:r>
      <w:proofErr w:type="gramStart"/>
      <w:r w:rsidRPr="007F51A5">
        <w:rPr>
          <w:rFonts w:asciiTheme="minorHAnsi" w:hAnsiTheme="minorHAnsi" w:cstheme="minorHAnsi"/>
        </w:rPr>
        <w:t>ensure  gender</w:t>
      </w:r>
      <w:proofErr w:type="gramEnd"/>
      <w:r w:rsidRPr="007F51A5">
        <w:rPr>
          <w:rFonts w:asciiTheme="minorHAnsi" w:hAnsiTheme="minorHAnsi" w:cstheme="minorHAnsi"/>
        </w:rPr>
        <w:t xml:space="preserve"> mainstreaming in projects implementation and monitoring in difficult and challenged cultures through using gender sensitive tools and gender markers to maximize gender participation. </w:t>
      </w:r>
      <w:proofErr w:type="gramStart"/>
      <w:r w:rsidRPr="007F51A5">
        <w:rPr>
          <w:rFonts w:asciiTheme="minorHAnsi" w:hAnsiTheme="minorHAnsi" w:cstheme="minorHAnsi"/>
        </w:rPr>
        <w:t>Denveloped  a</w:t>
      </w:r>
      <w:proofErr w:type="gramEnd"/>
      <w:r w:rsidRPr="007F51A5">
        <w:rPr>
          <w:rFonts w:asciiTheme="minorHAnsi" w:hAnsiTheme="minorHAnsi" w:cstheme="minorHAnsi"/>
        </w:rPr>
        <w:t xml:space="preserve"> strategy to assess the implications for both men and women, of any planned actions, policies or programs in all areas and at all levels. This approach was to recognize the need to take social and economic differences between men and women into account to ensure that proposed  programs have intended and fair results for women and men, boys and girls</w:t>
      </w:r>
    </w:p>
    <w:p w:rsidR="00440919" w:rsidRPr="007F51A5" w:rsidRDefault="00440919" w:rsidP="006A1DAD">
      <w:pPr>
        <w:pStyle w:val="ListParagraph"/>
        <w:widowControl w:val="0"/>
        <w:numPr>
          <w:ilvl w:val="0"/>
          <w:numId w:val="17"/>
        </w:numPr>
        <w:autoSpaceDE w:val="0"/>
        <w:autoSpaceDN w:val="0"/>
        <w:jc w:val="both"/>
        <w:rPr>
          <w:rFonts w:asciiTheme="minorHAnsi" w:hAnsiTheme="minorHAnsi" w:cstheme="minorHAnsi"/>
        </w:rPr>
      </w:pPr>
      <w:r w:rsidRPr="007F51A5">
        <w:rPr>
          <w:rFonts w:asciiTheme="minorHAnsi" w:hAnsiTheme="minorHAnsi" w:cstheme="minorHAnsi"/>
          <w:b/>
        </w:rPr>
        <w:t xml:space="preserve">Strategic communication: </w:t>
      </w:r>
      <w:r w:rsidRPr="007F51A5">
        <w:rPr>
          <w:rFonts w:asciiTheme="minorHAnsi" w:hAnsiTheme="minorHAnsi" w:cstheme="minorHAnsi"/>
        </w:rPr>
        <w:t>provision of information internally and externally to service providers/donors and support management to achieve their targets within a specific area of department’s priorities and objectives</w:t>
      </w:r>
    </w:p>
    <w:p w:rsidR="00440919" w:rsidRPr="007F51A5" w:rsidRDefault="00440919" w:rsidP="006A1DAD">
      <w:pPr>
        <w:pStyle w:val="ListParagraph"/>
        <w:widowControl w:val="0"/>
        <w:numPr>
          <w:ilvl w:val="0"/>
          <w:numId w:val="17"/>
        </w:numPr>
        <w:autoSpaceDE w:val="0"/>
        <w:autoSpaceDN w:val="0"/>
        <w:ind w:right="-30"/>
        <w:jc w:val="both"/>
        <w:rPr>
          <w:rFonts w:asciiTheme="minorHAnsi" w:hAnsiTheme="minorHAnsi" w:cstheme="minorHAnsi"/>
        </w:rPr>
      </w:pPr>
      <w:r w:rsidRPr="007F51A5">
        <w:rPr>
          <w:rFonts w:asciiTheme="minorHAnsi" w:hAnsiTheme="minorHAnsi" w:cstheme="minorHAnsi"/>
          <w:b/>
        </w:rPr>
        <w:t xml:space="preserve">Capacity building: </w:t>
      </w:r>
      <w:r w:rsidRPr="007F51A5">
        <w:rPr>
          <w:rFonts w:asciiTheme="minorHAnsi" w:hAnsiTheme="minorHAnsi" w:cstheme="minorHAnsi"/>
        </w:rPr>
        <w:t>Taking capacity initiatives for staff in improving skills and knowledge in areas relevant to funding, donor contract management and program development.</w:t>
      </w:r>
    </w:p>
    <w:p w:rsidR="00440919" w:rsidRPr="007F51A5" w:rsidRDefault="00440919" w:rsidP="006A1DAD">
      <w:pPr>
        <w:pStyle w:val="ListParagraph"/>
        <w:widowControl w:val="0"/>
        <w:numPr>
          <w:ilvl w:val="0"/>
          <w:numId w:val="17"/>
        </w:numPr>
        <w:autoSpaceDE w:val="0"/>
        <w:autoSpaceDN w:val="0"/>
        <w:ind w:right="-30"/>
        <w:jc w:val="both"/>
        <w:rPr>
          <w:rFonts w:asciiTheme="minorHAnsi" w:hAnsiTheme="minorHAnsi" w:cstheme="minorHAnsi"/>
        </w:rPr>
      </w:pPr>
      <w:r w:rsidRPr="007F51A5">
        <w:rPr>
          <w:rFonts w:asciiTheme="minorHAnsi" w:hAnsiTheme="minorHAnsi" w:cstheme="minorHAnsi"/>
          <w:b/>
        </w:rPr>
        <w:t>Line management:</w:t>
      </w:r>
      <w:r w:rsidRPr="007F51A5">
        <w:rPr>
          <w:rFonts w:asciiTheme="minorHAnsi" w:hAnsiTheme="minorHAnsi" w:cstheme="minorHAnsi"/>
        </w:rPr>
        <w:t xml:space="preserve"> management of staff from various background </w:t>
      </w:r>
      <w:r w:rsidRPr="007F51A5">
        <w:rPr>
          <w:rFonts w:asciiTheme="minorHAnsi" w:hAnsiTheme="minorHAnsi" w:cstheme="minorHAnsi"/>
          <w:b/>
        </w:rPr>
        <w:t>a)</w:t>
      </w:r>
      <w:r w:rsidRPr="007F51A5">
        <w:rPr>
          <w:rFonts w:asciiTheme="minorHAnsi" w:hAnsiTheme="minorHAnsi" w:cstheme="minorHAnsi"/>
        </w:rPr>
        <w:t xml:space="preserve"> Project Coordinator Rural Development Program </w:t>
      </w:r>
      <w:r w:rsidRPr="007F51A5">
        <w:rPr>
          <w:rFonts w:asciiTheme="minorHAnsi" w:hAnsiTheme="minorHAnsi" w:cstheme="minorHAnsi"/>
          <w:b/>
        </w:rPr>
        <w:t>b)</w:t>
      </w:r>
      <w:r w:rsidRPr="007F51A5">
        <w:rPr>
          <w:rFonts w:asciiTheme="minorHAnsi" w:hAnsiTheme="minorHAnsi" w:cstheme="minorHAnsi"/>
        </w:rPr>
        <w:t xml:space="preserve"> M &amp; E </w:t>
      </w:r>
      <w:r w:rsidR="0048666D" w:rsidRPr="007F51A5">
        <w:rPr>
          <w:rFonts w:asciiTheme="minorHAnsi" w:hAnsiTheme="minorHAnsi" w:cstheme="minorHAnsi"/>
        </w:rPr>
        <w:t xml:space="preserve">Manager </w:t>
      </w:r>
      <w:r w:rsidR="0048666D" w:rsidRPr="007F51A5">
        <w:rPr>
          <w:rFonts w:asciiTheme="minorHAnsi" w:hAnsiTheme="minorHAnsi" w:cstheme="minorHAnsi"/>
          <w:b/>
        </w:rPr>
        <w:t>c</w:t>
      </w:r>
      <w:r w:rsidRPr="007F51A5">
        <w:rPr>
          <w:rFonts w:asciiTheme="minorHAnsi" w:hAnsiTheme="minorHAnsi" w:cstheme="minorHAnsi"/>
          <w:b/>
        </w:rPr>
        <w:t>)</w:t>
      </w:r>
      <w:r w:rsidRPr="007F51A5">
        <w:rPr>
          <w:rFonts w:asciiTheme="minorHAnsi" w:hAnsiTheme="minorHAnsi" w:cstheme="minorHAnsi"/>
        </w:rPr>
        <w:t xml:space="preserve"> Finance Manager</w:t>
      </w:r>
      <w:r w:rsidR="009640D6" w:rsidRPr="007F51A5">
        <w:rPr>
          <w:rFonts w:asciiTheme="minorHAnsi" w:hAnsiTheme="minorHAnsi" w:cstheme="minorHAnsi"/>
        </w:rPr>
        <w:t xml:space="preserve"> </w:t>
      </w:r>
      <w:r w:rsidR="009640D6" w:rsidRPr="007F51A5">
        <w:rPr>
          <w:rFonts w:asciiTheme="minorHAnsi" w:hAnsiTheme="minorHAnsi" w:cstheme="minorHAnsi"/>
          <w:b/>
        </w:rPr>
        <w:t>d)</w:t>
      </w:r>
      <w:r w:rsidR="009640D6" w:rsidRPr="007F51A5">
        <w:rPr>
          <w:rFonts w:asciiTheme="minorHAnsi" w:hAnsiTheme="minorHAnsi" w:cstheme="minorHAnsi"/>
        </w:rPr>
        <w:t xml:space="preserve"> Documentation Officer</w:t>
      </w:r>
      <w:r w:rsidRPr="007F51A5">
        <w:rPr>
          <w:rFonts w:asciiTheme="minorHAnsi" w:hAnsiTheme="minorHAnsi" w:cstheme="minorHAnsi"/>
        </w:rPr>
        <w:t xml:space="preserve"> </w:t>
      </w:r>
    </w:p>
    <w:p w:rsidR="00B9664A" w:rsidRPr="007F51A5" w:rsidRDefault="00B9664A" w:rsidP="0048666D">
      <w:pPr>
        <w:tabs>
          <w:tab w:val="left" w:pos="3135"/>
        </w:tabs>
        <w:jc w:val="both"/>
        <w:rPr>
          <w:rFonts w:asciiTheme="minorHAnsi" w:hAnsiTheme="minorHAnsi" w:cstheme="minorHAnsi"/>
          <w:b/>
          <w:sz w:val="22"/>
          <w:szCs w:val="22"/>
        </w:rPr>
      </w:pPr>
    </w:p>
    <w:p w:rsidR="00F1778F" w:rsidRPr="007F51A5" w:rsidRDefault="00F1778F" w:rsidP="0048666D">
      <w:pPr>
        <w:tabs>
          <w:tab w:val="left" w:pos="3135"/>
        </w:tabs>
        <w:jc w:val="both"/>
        <w:rPr>
          <w:rFonts w:asciiTheme="minorHAnsi" w:hAnsiTheme="minorHAnsi" w:cstheme="minorHAnsi"/>
          <w:b/>
          <w:i/>
          <w:sz w:val="22"/>
          <w:szCs w:val="22"/>
        </w:rPr>
      </w:pPr>
      <w:r w:rsidRPr="007F51A5">
        <w:rPr>
          <w:rFonts w:asciiTheme="minorHAnsi" w:hAnsiTheme="minorHAnsi" w:cstheme="minorHAnsi"/>
          <w:b/>
          <w:i/>
          <w:sz w:val="22"/>
          <w:szCs w:val="22"/>
        </w:rPr>
        <w:t>Concern Worldwide-Pakistan</w:t>
      </w:r>
    </w:p>
    <w:p w:rsidR="003D632C" w:rsidRPr="007F51A5" w:rsidRDefault="003E52AD" w:rsidP="0048666D">
      <w:pPr>
        <w:tabs>
          <w:tab w:val="left" w:pos="3135"/>
        </w:tabs>
        <w:jc w:val="both"/>
        <w:rPr>
          <w:rFonts w:asciiTheme="minorHAnsi" w:hAnsiTheme="minorHAnsi" w:cstheme="minorHAnsi"/>
          <w:b/>
          <w:sz w:val="22"/>
          <w:szCs w:val="22"/>
          <w:u w:val="single"/>
          <w:lang w:val="en-IE"/>
        </w:rPr>
      </w:pPr>
      <w:r w:rsidRPr="007F51A5">
        <w:rPr>
          <w:rFonts w:asciiTheme="minorHAnsi" w:hAnsiTheme="minorHAnsi" w:cstheme="minorHAnsi"/>
          <w:b/>
          <w:sz w:val="22"/>
          <w:szCs w:val="22"/>
          <w:u w:val="single"/>
        </w:rPr>
        <w:t>5) Project</w:t>
      </w:r>
      <w:r w:rsidR="003D632C" w:rsidRPr="007F51A5">
        <w:rPr>
          <w:rFonts w:asciiTheme="minorHAnsi" w:hAnsiTheme="minorHAnsi" w:cstheme="minorHAnsi"/>
          <w:b/>
          <w:sz w:val="22"/>
          <w:szCs w:val="22"/>
          <w:u w:val="single"/>
        </w:rPr>
        <w:t xml:space="preserve"> Coordinator-CWWPP</w:t>
      </w:r>
      <w:r w:rsidR="00B9664A" w:rsidRPr="007F51A5">
        <w:rPr>
          <w:rFonts w:asciiTheme="minorHAnsi" w:hAnsiTheme="minorHAnsi" w:cstheme="minorHAnsi"/>
          <w:b/>
          <w:sz w:val="22"/>
          <w:szCs w:val="22"/>
          <w:u w:val="single"/>
        </w:rPr>
        <w:t xml:space="preserve"> June 2003-September 2009</w:t>
      </w:r>
    </w:p>
    <w:p w:rsidR="00DF3446" w:rsidRPr="007F51A5" w:rsidRDefault="00E62EFF"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b/>
          <w:lang w:val="en-IE"/>
        </w:rPr>
        <w:t>Program &amp; Partnership Development</w:t>
      </w:r>
      <w:r w:rsidR="00BB721C" w:rsidRPr="007F51A5">
        <w:rPr>
          <w:rFonts w:asciiTheme="minorHAnsi" w:hAnsiTheme="minorHAnsi" w:cstheme="minorHAnsi"/>
          <w:b/>
          <w:lang w:val="en-IE"/>
        </w:rPr>
        <w:t>:</w:t>
      </w:r>
      <w:r w:rsidR="00BB721C" w:rsidRPr="007F51A5">
        <w:rPr>
          <w:rFonts w:asciiTheme="minorHAnsi" w:hAnsiTheme="minorHAnsi" w:cstheme="minorHAnsi"/>
          <w:lang w:val="en-IE"/>
        </w:rPr>
        <w:t xml:space="preserve"> </w:t>
      </w:r>
      <w:r w:rsidR="00D9494D" w:rsidRPr="007F51A5">
        <w:rPr>
          <w:rFonts w:asciiTheme="minorHAnsi" w:hAnsiTheme="minorHAnsi" w:cstheme="minorHAnsi"/>
          <w:lang w:val="en-IE"/>
        </w:rPr>
        <w:t>Support</w:t>
      </w:r>
      <w:r w:rsidRPr="007F51A5">
        <w:rPr>
          <w:rFonts w:asciiTheme="minorHAnsi" w:hAnsiTheme="minorHAnsi" w:cstheme="minorHAnsi"/>
          <w:lang w:val="en-IE"/>
        </w:rPr>
        <w:t>ed</w:t>
      </w:r>
      <w:r w:rsidR="00D9494D" w:rsidRPr="007F51A5">
        <w:rPr>
          <w:rFonts w:asciiTheme="minorHAnsi" w:hAnsiTheme="minorHAnsi" w:cstheme="minorHAnsi"/>
          <w:lang w:val="en-IE"/>
        </w:rPr>
        <w:t xml:space="preserve"> </w:t>
      </w:r>
      <w:r w:rsidRPr="007F51A5">
        <w:rPr>
          <w:rFonts w:asciiTheme="minorHAnsi" w:hAnsiTheme="minorHAnsi" w:cstheme="minorHAnsi"/>
          <w:lang w:val="en-IE"/>
        </w:rPr>
        <w:t xml:space="preserve">to </w:t>
      </w:r>
      <w:r w:rsidR="00D9494D" w:rsidRPr="007F51A5">
        <w:rPr>
          <w:rFonts w:asciiTheme="minorHAnsi" w:hAnsiTheme="minorHAnsi" w:cstheme="minorHAnsi"/>
          <w:lang w:val="en-IE"/>
        </w:rPr>
        <w:t xml:space="preserve">conceptualise </w:t>
      </w:r>
      <w:r w:rsidR="003D632C" w:rsidRPr="007F51A5">
        <w:rPr>
          <w:rFonts w:asciiTheme="minorHAnsi" w:hAnsiTheme="minorHAnsi" w:cstheme="minorHAnsi"/>
          <w:lang w:val="en-IE"/>
        </w:rPr>
        <w:t xml:space="preserve">Rawalpindi Urban Development Program with local partner organisations, relevant Government </w:t>
      </w:r>
      <w:proofErr w:type="spellStart"/>
      <w:r w:rsidR="003D632C" w:rsidRPr="007F51A5">
        <w:rPr>
          <w:rFonts w:asciiTheme="minorHAnsi" w:hAnsiTheme="minorHAnsi" w:cstheme="minorHAnsi"/>
          <w:lang w:val="en-IE"/>
        </w:rPr>
        <w:t>Depts</w:t>
      </w:r>
      <w:proofErr w:type="spellEnd"/>
      <w:r w:rsidR="003D632C" w:rsidRPr="007F51A5">
        <w:rPr>
          <w:rFonts w:asciiTheme="minorHAnsi" w:hAnsiTheme="minorHAnsi" w:cstheme="minorHAnsi"/>
          <w:lang w:val="en-IE"/>
        </w:rPr>
        <w:t>, NGOs and women and children.</w:t>
      </w:r>
      <w:r w:rsidR="0044319D" w:rsidRPr="007F51A5">
        <w:rPr>
          <w:rFonts w:asciiTheme="minorHAnsi" w:hAnsiTheme="minorHAnsi" w:cstheme="minorHAnsi"/>
          <w:lang w:val="en-IE"/>
        </w:rPr>
        <w:t xml:space="preserve"> </w:t>
      </w:r>
      <w:r w:rsidR="003D632C" w:rsidRPr="007F51A5">
        <w:rPr>
          <w:rFonts w:asciiTheme="minorHAnsi" w:hAnsiTheme="minorHAnsi" w:cstheme="minorHAnsi"/>
          <w:bCs/>
        </w:rPr>
        <w:t>Design</w:t>
      </w:r>
      <w:r w:rsidRPr="007F51A5">
        <w:rPr>
          <w:rFonts w:asciiTheme="minorHAnsi" w:hAnsiTheme="minorHAnsi" w:cstheme="minorHAnsi"/>
          <w:bCs/>
        </w:rPr>
        <w:t>ed</w:t>
      </w:r>
      <w:r w:rsidR="003D632C" w:rsidRPr="007F51A5">
        <w:rPr>
          <w:rFonts w:asciiTheme="minorHAnsi" w:hAnsiTheme="minorHAnsi" w:cstheme="minorHAnsi"/>
          <w:bCs/>
        </w:rPr>
        <w:t>, plann</w:t>
      </w:r>
      <w:r w:rsidRPr="007F51A5">
        <w:rPr>
          <w:rFonts w:asciiTheme="minorHAnsi" w:hAnsiTheme="minorHAnsi" w:cstheme="minorHAnsi"/>
          <w:bCs/>
        </w:rPr>
        <w:t xml:space="preserve">ed </w:t>
      </w:r>
      <w:r w:rsidR="003D632C" w:rsidRPr="007F51A5">
        <w:rPr>
          <w:rFonts w:asciiTheme="minorHAnsi" w:hAnsiTheme="minorHAnsi" w:cstheme="minorHAnsi"/>
          <w:bCs/>
        </w:rPr>
        <w:t xml:space="preserve"> </w:t>
      </w:r>
      <w:r w:rsidRPr="007F51A5">
        <w:rPr>
          <w:rFonts w:asciiTheme="minorHAnsi" w:hAnsiTheme="minorHAnsi" w:cstheme="minorHAnsi"/>
          <w:bCs/>
        </w:rPr>
        <w:t xml:space="preserve">and </w:t>
      </w:r>
      <w:r w:rsidR="003D632C" w:rsidRPr="007F51A5">
        <w:rPr>
          <w:rFonts w:asciiTheme="minorHAnsi" w:hAnsiTheme="minorHAnsi" w:cstheme="minorHAnsi"/>
          <w:bCs/>
        </w:rPr>
        <w:t>manage</w:t>
      </w:r>
      <w:r w:rsidRPr="007F51A5">
        <w:rPr>
          <w:rFonts w:asciiTheme="minorHAnsi" w:hAnsiTheme="minorHAnsi" w:cstheme="minorHAnsi"/>
          <w:bCs/>
        </w:rPr>
        <w:t xml:space="preserve">d </w:t>
      </w:r>
      <w:r w:rsidR="003D632C" w:rsidRPr="007F51A5">
        <w:rPr>
          <w:rFonts w:asciiTheme="minorHAnsi" w:hAnsiTheme="minorHAnsi" w:cstheme="minorHAnsi"/>
          <w:bCs/>
        </w:rPr>
        <w:t xml:space="preserve"> </w:t>
      </w:r>
      <w:r w:rsidR="0044319D" w:rsidRPr="007F51A5">
        <w:rPr>
          <w:rFonts w:asciiTheme="minorHAnsi" w:hAnsiTheme="minorHAnsi" w:cstheme="minorHAnsi"/>
          <w:bCs/>
        </w:rPr>
        <w:t>ongoing</w:t>
      </w:r>
      <w:r w:rsidR="003D632C" w:rsidRPr="007F51A5">
        <w:rPr>
          <w:rFonts w:asciiTheme="minorHAnsi" w:hAnsiTheme="minorHAnsi" w:cstheme="minorHAnsi"/>
          <w:bCs/>
        </w:rPr>
        <w:t xml:space="preserve"> activities</w:t>
      </w:r>
      <w:r w:rsidRPr="007F51A5">
        <w:rPr>
          <w:rFonts w:asciiTheme="minorHAnsi" w:hAnsiTheme="minorHAnsi" w:cstheme="minorHAnsi"/>
          <w:bCs/>
        </w:rPr>
        <w:t xml:space="preserve"> including partners selection and Liaoning with </w:t>
      </w:r>
      <w:r w:rsidR="003D632C" w:rsidRPr="007F51A5">
        <w:rPr>
          <w:rFonts w:asciiTheme="minorHAnsi" w:hAnsiTheme="minorHAnsi" w:cstheme="minorHAnsi"/>
          <w:bCs/>
        </w:rPr>
        <w:t xml:space="preserve">stakeholders, </w:t>
      </w:r>
      <w:proofErr w:type="spellStart"/>
      <w:r w:rsidR="003D632C" w:rsidRPr="007F51A5">
        <w:rPr>
          <w:rFonts w:asciiTheme="minorHAnsi" w:hAnsiTheme="minorHAnsi" w:cstheme="minorHAnsi"/>
          <w:bCs/>
        </w:rPr>
        <w:t>Govt</w:t>
      </w:r>
      <w:proofErr w:type="spellEnd"/>
      <w:r w:rsidR="003D632C" w:rsidRPr="007F51A5">
        <w:rPr>
          <w:rFonts w:asciiTheme="minorHAnsi" w:hAnsiTheme="minorHAnsi" w:cstheme="minorHAnsi"/>
          <w:bCs/>
        </w:rPr>
        <w:t xml:space="preserve"> line departments, NGOs , INGOs and donors</w:t>
      </w:r>
      <w:r w:rsidRPr="007F51A5">
        <w:rPr>
          <w:rFonts w:asciiTheme="minorHAnsi" w:hAnsiTheme="minorHAnsi" w:cstheme="minorHAnsi"/>
          <w:bCs/>
        </w:rPr>
        <w:t xml:space="preserve"> and </w:t>
      </w:r>
      <w:r w:rsidRPr="007F51A5">
        <w:rPr>
          <w:rFonts w:asciiTheme="minorHAnsi" w:hAnsiTheme="minorHAnsi" w:cstheme="minorHAnsi"/>
          <w:lang w:val="en-IE"/>
        </w:rPr>
        <w:t>global delegates from head office</w:t>
      </w:r>
    </w:p>
    <w:p w:rsidR="00DF3446" w:rsidRPr="007F51A5" w:rsidRDefault="00DF3446" w:rsidP="007F51A5">
      <w:pPr>
        <w:widowControl w:val="0"/>
        <w:autoSpaceDE w:val="0"/>
        <w:autoSpaceDN w:val="0"/>
        <w:ind w:left="360"/>
        <w:jc w:val="both"/>
        <w:rPr>
          <w:rFonts w:asciiTheme="minorHAnsi" w:eastAsia="Arial Unicode MS" w:hAnsiTheme="minorHAnsi" w:cstheme="minorHAnsi"/>
          <w:b/>
          <w:sz w:val="22"/>
          <w:szCs w:val="22"/>
        </w:rPr>
      </w:pPr>
      <w:r w:rsidRPr="007F51A5">
        <w:rPr>
          <w:rFonts w:asciiTheme="minorHAnsi" w:hAnsiTheme="minorHAnsi" w:cstheme="minorHAnsi"/>
          <w:b/>
          <w:sz w:val="22"/>
          <w:szCs w:val="22"/>
        </w:rPr>
        <w:t>M&amp;E &amp; Knowledge Management:</w:t>
      </w:r>
    </w:p>
    <w:p w:rsidR="00290FC1" w:rsidRPr="007F51A5" w:rsidRDefault="00290FC1"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Set up and maintaining a common electronic and hard copy system for access to key documents such as M&amp;E tools, tracking and reporting forms, monitoring reports, proposals, donor requirements and reports, evaluations and other program information.</w:t>
      </w:r>
    </w:p>
    <w:p w:rsidR="00290FC1" w:rsidRPr="007F51A5" w:rsidRDefault="00290FC1"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Ensuring program meets targets through establishment of effective and efficient financial and management procedures/systems and followed by all sub-office staff.</w:t>
      </w:r>
    </w:p>
    <w:p w:rsidR="00290FC1" w:rsidRPr="007F51A5" w:rsidRDefault="00290FC1"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 Development of effective and efficient Monitoring, Evaluation and Accountability systems at field office level.</w:t>
      </w:r>
    </w:p>
    <w:p w:rsidR="00290FC1" w:rsidRPr="007F51A5" w:rsidRDefault="003D632C"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Visits to  disaster prone areas  for assessment, distribution and monitoring of relief and rehabilitation interventions;</w:t>
      </w:r>
    </w:p>
    <w:p w:rsidR="00290FC1" w:rsidRPr="007F51A5" w:rsidRDefault="0044319D"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 xml:space="preserve"> </w:t>
      </w:r>
      <w:r w:rsidR="003D632C" w:rsidRPr="007F51A5">
        <w:rPr>
          <w:rFonts w:asciiTheme="minorHAnsi" w:hAnsiTheme="minorHAnsi" w:cstheme="minorHAnsi"/>
          <w:lang w:val="en-IE"/>
        </w:rPr>
        <w:t xml:space="preserve">Prepared initial assessments during earthquake in </w:t>
      </w:r>
      <w:proofErr w:type="spellStart"/>
      <w:r w:rsidR="003D632C" w:rsidRPr="007F51A5">
        <w:rPr>
          <w:rFonts w:asciiTheme="minorHAnsi" w:hAnsiTheme="minorHAnsi" w:cstheme="minorHAnsi"/>
          <w:lang w:val="en-IE"/>
        </w:rPr>
        <w:t>Muzafargarh</w:t>
      </w:r>
      <w:proofErr w:type="spellEnd"/>
      <w:r w:rsidR="003D632C" w:rsidRPr="007F51A5">
        <w:rPr>
          <w:rFonts w:asciiTheme="minorHAnsi" w:hAnsiTheme="minorHAnsi" w:cstheme="minorHAnsi"/>
          <w:lang w:val="en-IE"/>
        </w:rPr>
        <w:t xml:space="preserve">, NWFP, and in case of flash rains &amp; floods in Punjab (urban and south Punjab </w:t>
      </w:r>
      <w:proofErr w:type="spellStart"/>
      <w:r w:rsidR="003D632C" w:rsidRPr="007F51A5">
        <w:rPr>
          <w:rFonts w:asciiTheme="minorHAnsi" w:hAnsiTheme="minorHAnsi" w:cstheme="minorHAnsi"/>
          <w:lang w:val="en-IE"/>
        </w:rPr>
        <w:t>Rajan</w:t>
      </w:r>
      <w:proofErr w:type="spellEnd"/>
      <w:r w:rsidR="003D632C" w:rsidRPr="007F51A5">
        <w:rPr>
          <w:rFonts w:asciiTheme="minorHAnsi" w:hAnsiTheme="minorHAnsi" w:cstheme="minorHAnsi"/>
          <w:lang w:val="en-IE"/>
        </w:rPr>
        <w:t xml:space="preserve"> </w:t>
      </w:r>
      <w:proofErr w:type="spellStart"/>
      <w:r w:rsidR="003D632C" w:rsidRPr="007F51A5">
        <w:rPr>
          <w:rFonts w:asciiTheme="minorHAnsi" w:hAnsiTheme="minorHAnsi" w:cstheme="minorHAnsi"/>
          <w:lang w:val="en-IE"/>
        </w:rPr>
        <w:t>pur</w:t>
      </w:r>
      <w:proofErr w:type="spellEnd"/>
      <w:r w:rsidRPr="007F51A5">
        <w:rPr>
          <w:rFonts w:asciiTheme="minorHAnsi" w:hAnsiTheme="minorHAnsi" w:cstheme="minorHAnsi"/>
          <w:lang w:val="en-IE"/>
        </w:rPr>
        <w:t xml:space="preserve">; </w:t>
      </w:r>
    </w:p>
    <w:p w:rsidR="00290FC1" w:rsidRPr="007F51A5" w:rsidRDefault="00290FC1"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T</w:t>
      </w:r>
      <w:r w:rsidR="003D632C" w:rsidRPr="007F51A5">
        <w:rPr>
          <w:rFonts w:asciiTheme="minorHAnsi" w:hAnsiTheme="minorHAnsi" w:cstheme="minorHAnsi"/>
          <w:lang w:val="en-IE"/>
        </w:rPr>
        <w:t>rained</w:t>
      </w:r>
      <w:r w:rsidRPr="007F51A5">
        <w:rPr>
          <w:rFonts w:asciiTheme="minorHAnsi" w:hAnsiTheme="minorHAnsi" w:cstheme="minorHAnsi"/>
          <w:lang w:val="en-IE"/>
        </w:rPr>
        <w:t xml:space="preserve"> partners</w:t>
      </w:r>
      <w:r w:rsidR="003D632C" w:rsidRPr="007F51A5">
        <w:rPr>
          <w:rFonts w:asciiTheme="minorHAnsi" w:hAnsiTheme="minorHAnsi" w:cstheme="minorHAnsi"/>
          <w:lang w:val="en-IE"/>
        </w:rPr>
        <w:t xml:space="preserve"> on reporting on floods and other disaster and </w:t>
      </w:r>
      <w:r w:rsidR="00081D2C" w:rsidRPr="007F51A5">
        <w:rPr>
          <w:rFonts w:asciiTheme="minorHAnsi" w:hAnsiTheme="minorHAnsi" w:cstheme="minorHAnsi"/>
          <w:lang w:val="en-IE"/>
        </w:rPr>
        <w:t xml:space="preserve">linked </w:t>
      </w:r>
      <w:r w:rsidR="003D632C" w:rsidRPr="007F51A5">
        <w:rPr>
          <w:rFonts w:asciiTheme="minorHAnsi" w:hAnsiTheme="minorHAnsi" w:cstheme="minorHAnsi"/>
          <w:lang w:val="en-IE"/>
        </w:rPr>
        <w:t>to NDMA</w:t>
      </w:r>
      <w:r w:rsidR="0044319D" w:rsidRPr="007F51A5">
        <w:rPr>
          <w:rFonts w:asciiTheme="minorHAnsi" w:hAnsiTheme="minorHAnsi" w:cstheme="minorHAnsi"/>
          <w:lang w:val="en-IE"/>
        </w:rPr>
        <w:t>;</w:t>
      </w:r>
    </w:p>
    <w:p w:rsidR="003D632C" w:rsidRPr="007F51A5" w:rsidRDefault="0044319D" w:rsidP="00290FC1">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 xml:space="preserve"> </w:t>
      </w:r>
      <w:r w:rsidR="00F709E2" w:rsidRPr="007F51A5">
        <w:rPr>
          <w:rFonts w:asciiTheme="minorHAnsi" w:hAnsiTheme="minorHAnsi" w:cstheme="minorHAnsi"/>
          <w:lang w:val="en-IE"/>
        </w:rPr>
        <w:t xml:space="preserve">Documented </w:t>
      </w:r>
      <w:r w:rsidR="003D632C" w:rsidRPr="007F51A5">
        <w:rPr>
          <w:rFonts w:asciiTheme="minorHAnsi" w:hAnsiTheme="minorHAnsi" w:cstheme="minorHAnsi"/>
          <w:lang w:val="en-IE"/>
        </w:rPr>
        <w:t xml:space="preserve"> fi</w:t>
      </w:r>
      <w:r w:rsidR="00081D2C" w:rsidRPr="007F51A5">
        <w:rPr>
          <w:rFonts w:asciiTheme="minorHAnsi" w:hAnsiTheme="minorHAnsi" w:cstheme="minorHAnsi"/>
          <w:lang w:val="en-IE"/>
        </w:rPr>
        <w:t xml:space="preserve">eld </w:t>
      </w:r>
      <w:r w:rsidR="003D632C" w:rsidRPr="007F51A5">
        <w:rPr>
          <w:rFonts w:asciiTheme="minorHAnsi" w:hAnsiTheme="minorHAnsi" w:cstheme="minorHAnsi"/>
          <w:lang w:val="en-IE"/>
        </w:rPr>
        <w:t xml:space="preserve">observations </w:t>
      </w:r>
      <w:r w:rsidR="00F709E2" w:rsidRPr="007F51A5">
        <w:rPr>
          <w:rFonts w:asciiTheme="minorHAnsi" w:hAnsiTheme="minorHAnsi" w:cstheme="minorHAnsi"/>
          <w:lang w:val="en-IE"/>
        </w:rPr>
        <w:t xml:space="preserve">planned for </w:t>
      </w:r>
      <w:r w:rsidR="003D632C" w:rsidRPr="007F51A5">
        <w:rPr>
          <w:rFonts w:asciiTheme="minorHAnsi" w:hAnsiTheme="minorHAnsi" w:cstheme="minorHAnsi"/>
          <w:lang w:val="en-IE"/>
        </w:rPr>
        <w:t xml:space="preserve"> capacity building of local staff</w:t>
      </w:r>
      <w:r w:rsidR="00D9494D" w:rsidRPr="007F51A5">
        <w:rPr>
          <w:rFonts w:asciiTheme="minorHAnsi" w:hAnsiTheme="minorHAnsi" w:cstheme="minorHAnsi"/>
          <w:lang w:val="en-IE"/>
        </w:rPr>
        <w:t xml:space="preserve">;  </w:t>
      </w:r>
      <w:r w:rsidR="00F709E2" w:rsidRPr="007F51A5">
        <w:rPr>
          <w:rFonts w:asciiTheme="minorHAnsi" w:hAnsiTheme="minorHAnsi" w:cstheme="minorHAnsi"/>
          <w:lang w:val="en-IE"/>
        </w:rPr>
        <w:t xml:space="preserve">Collected </w:t>
      </w:r>
      <w:r w:rsidR="00D9494D" w:rsidRPr="007F51A5">
        <w:rPr>
          <w:rFonts w:asciiTheme="minorHAnsi" w:hAnsiTheme="minorHAnsi" w:cstheme="minorHAnsi"/>
          <w:lang w:val="en-IE"/>
        </w:rPr>
        <w:t xml:space="preserve"> field evidences case studies, documentaries to validate Concern Work in Pakistan and publications in newsletters or</w:t>
      </w:r>
      <w:r w:rsidR="00F709E2" w:rsidRPr="007F51A5">
        <w:rPr>
          <w:rFonts w:asciiTheme="minorHAnsi" w:hAnsiTheme="minorHAnsi" w:cstheme="minorHAnsi"/>
          <w:lang w:val="en-IE"/>
        </w:rPr>
        <w:t xml:space="preserve"> else</w:t>
      </w:r>
    </w:p>
    <w:p w:rsidR="00DF3446" w:rsidRPr="007F51A5" w:rsidRDefault="0044319D" w:rsidP="007F51A5">
      <w:pPr>
        <w:pStyle w:val="ListParagraph"/>
        <w:ind w:left="450"/>
        <w:jc w:val="both"/>
        <w:rPr>
          <w:rFonts w:asciiTheme="minorHAnsi" w:hAnsiTheme="minorHAnsi" w:cstheme="minorHAnsi"/>
          <w:lang w:val="en-IE"/>
        </w:rPr>
      </w:pPr>
      <w:r w:rsidRPr="007F51A5">
        <w:rPr>
          <w:rFonts w:asciiTheme="minorHAnsi" w:hAnsiTheme="minorHAnsi" w:cstheme="minorHAnsi"/>
          <w:b/>
          <w:lang w:val="en-IE"/>
        </w:rPr>
        <w:t>Capacity</w:t>
      </w:r>
      <w:r w:rsidR="003D632C" w:rsidRPr="007F51A5">
        <w:rPr>
          <w:rFonts w:asciiTheme="minorHAnsi" w:hAnsiTheme="minorHAnsi" w:cstheme="minorHAnsi"/>
          <w:b/>
          <w:lang w:val="en-IE"/>
        </w:rPr>
        <w:t xml:space="preserve"> </w:t>
      </w:r>
      <w:r w:rsidRPr="007F51A5">
        <w:rPr>
          <w:rFonts w:asciiTheme="minorHAnsi" w:hAnsiTheme="minorHAnsi" w:cstheme="minorHAnsi"/>
          <w:b/>
          <w:lang w:val="en-IE"/>
        </w:rPr>
        <w:t>Building:</w:t>
      </w:r>
      <w:r w:rsidR="00B9664A" w:rsidRPr="007F51A5">
        <w:rPr>
          <w:rFonts w:asciiTheme="minorHAnsi" w:hAnsiTheme="minorHAnsi" w:cstheme="minorHAnsi"/>
          <w:b/>
          <w:lang w:val="en-IE"/>
        </w:rPr>
        <w:t xml:space="preserve"> </w:t>
      </w:r>
    </w:p>
    <w:p w:rsidR="00DF3446" w:rsidRPr="007F51A5" w:rsidRDefault="003D632C"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color w:val="000000"/>
        </w:rPr>
        <w:lastRenderedPageBreak/>
        <w:t xml:space="preserve">Conducted </w:t>
      </w:r>
      <w:r w:rsidR="00DF3446" w:rsidRPr="007F51A5">
        <w:rPr>
          <w:rFonts w:asciiTheme="minorHAnsi" w:hAnsiTheme="minorHAnsi" w:cstheme="minorHAnsi"/>
          <w:color w:val="000000"/>
        </w:rPr>
        <w:t xml:space="preserve">RBM and </w:t>
      </w:r>
      <w:r w:rsidRPr="007F51A5">
        <w:rPr>
          <w:rFonts w:asciiTheme="minorHAnsi" w:hAnsiTheme="minorHAnsi" w:cstheme="minorHAnsi"/>
          <w:color w:val="000000"/>
        </w:rPr>
        <w:t>Sphere Trainings of staff and partners to ensure that all planning and project proposals are Sphere compliant</w:t>
      </w:r>
      <w:r w:rsidR="0044319D" w:rsidRPr="007F51A5">
        <w:rPr>
          <w:rFonts w:asciiTheme="minorHAnsi" w:hAnsiTheme="minorHAnsi" w:cstheme="minorHAnsi"/>
          <w:color w:val="000000"/>
        </w:rPr>
        <w:t>;</w:t>
      </w:r>
    </w:p>
    <w:p w:rsidR="00DF3446" w:rsidRPr="007F51A5" w:rsidRDefault="0044319D"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color w:val="000000"/>
        </w:rPr>
        <w:t xml:space="preserve"> </w:t>
      </w:r>
      <w:r w:rsidR="003D632C" w:rsidRPr="007F51A5">
        <w:rPr>
          <w:rFonts w:asciiTheme="minorHAnsi" w:hAnsiTheme="minorHAnsi" w:cstheme="minorHAnsi"/>
          <w:color w:val="000000"/>
        </w:rPr>
        <w:t xml:space="preserve">Conducted three days’ training of emergency partners on Rights based approach and emergencies with provision of handbooks. This raised the interest of partners </w:t>
      </w:r>
      <w:r w:rsidR="00F709E2" w:rsidRPr="007F51A5">
        <w:rPr>
          <w:rFonts w:asciiTheme="minorHAnsi" w:hAnsiTheme="minorHAnsi" w:cstheme="minorHAnsi"/>
          <w:color w:val="000000"/>
        </w:rPr>
        <w:t xml:space="preserve">about  </w:t>
      </w:r>
      <w:r w:rsidR="003D632C" w:rsidRPr="007F51A5">
        <w:rPr>
          <w:rFonts w:asciiTheme="minorHAnsi" w:hAnsiTheme="minorHAnsi" w:cstheme="minorHAnsi"/>
          <w:color w:val="000000"/>
        </w:rPr>
        <w:t>Sphere and sensitized them on its importance;</w:t>
      </w:r>
      <w:r w:rsidRPr="007F51A5">
        <w:rPr>
          <w:rFonts w:asciiTheme="minorHAnsi" w:hAnsiTheme="minorHAnsi" w:cstheme="minorHAnsi"/>
          <w:color w:val="000000"/>
        </w:rPr>
        <w:t xml:space="preserve"> </w:t>
      </w:r>
    </w:p>
    <w:p w:rsidR="00DF3446" w:rsidRPr="007F51A5" w:rsidRDefault="003D632C"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color w:val="000000"/>
        </w:rPr>
        <w:t xml:space="preserve">Arranged one Comprehensive training on </w:t>
      </w:r>
      <w:r w:rsidR="00DF3446" w:rsidRPr="007F51A5">
        <w:rPr>
          <w:rFonts w:asciiTheme="minorHAnsi" w:hAnsiTheme="minorHAnsi" w:cstheme="minorHAnsi"/>
          <w:color w:val="000000"/>
        </w:rPr>
        <w:t xml:space="preserve">RBM, </w:t>
      </w:r>
      <w:r w:rsidRPr="007F51A5">
        <w:rPr>
          <w:rFonts w:asciiTheme="minorHAnsi" w:hAnsiTheme="minorHAnsi" w:cstheme="minorHAnsi"/>
          <w:color w:val="000000"/>
        </w:rPr>
        <w:t xml:space="preserve">Humanitarian Accountability Principles (HAP) </w:t>
      </w:r>
      <w:r w:rsidR="0044319D" w:rsidRPr="007F51A5">
        <w:rPr>
          <w:rFonts w:asciiTheme="minorHAnsi" w:hAnsiTheme="minorHAnsi" w:cstheme="minorHAnsi"/>
          <w:color w:val="000000"/>
        </w:rPr>
        <w:t xml:space="preserve">for partners’; </w:t>
      </w:r>
    </w:p>
    <w:p w:rsidR="00DF3446" w:rsidRPr="007F51A5" w:rsidRDefault="003D632C"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color w:val="000000"/>
        </w:rPr>
        <w:t>Develop</w:t>
      </w:r>
      <w:r w:rsidR="00F709E2" w:rsidRPr="007F51A5">
        <w:rPr>
          <w:rFonts w:asciiTheme="minorHAnsi" w:hAnsiTheme="minorHAnsi" w:cstheme="minorHAnsi"/>
          <w:color w:val="000000"/>
        </w:rPr>
        <w:t>ed</w:t>
      </w:r>
      <w:r w:rsidRPr="007F51A5">
        <w:rPr>
          <w:rFonts w:asciiTheme="minorHAnsi" w:hAnsiTheme="minorHAnsi" w:cstheme="minorHAnsi"/>
          <w:color w:val="000000"/>
        </w:rPr>
        <w:t xml:space="preserve"> </w:t>
      </w:r>
      <w:r w:rsidR="00DF3446" w:rsidRPr="007F51A5">
        <w:rPr>
          <w:rFonts w:asciiTheme="minorHAnsi" w:hAnsiTheme="minorHAnsi" w:cstheme="minorHAnsi"/>
          <w:color w:val="000000"/>
        </w:rPr>
        <w:t xml:space="preserve">monitoring of </w:t>
      </w:r>
      <w:r w:rsidRPr="007F51A5">
        <w:rPr>
          <w:rFonts w:asciiTheme="minorHAnsi" w:hAnsiTheme="minorHAnsi" w:cstheme="minorHAnsi"/>
          <w:color w:val="000000"/>
        </w:rPr>
        <w:t>complaints and response mechanism</w:t>
      </w:r>
      <w:r w:rsidRPr="007F51A5">
        <w:rPr>
          <w:rFonts w:asciiTheme="minorHAnsi" w:hAnsiTheme="minorHAnsi" w:cstheme="minorHAnsi"/>
        </w:rPr>
        <w:t xml:space="preserve"> Interactive Theatres on Gender and HIV/AIDS</w:t>
      </w:r>
      <w:r w:rsidR="0044319D" w:rsidRPr="007F51A5">
        <w:rPr>
          <w:rFonts w:asciiTheme="minorHAnsi" w:hAnsiTheme="minorHAnsi" w:cstheme="minorHAnsi"/>
        </w:rPr>
        <w:t xml:space="preserve">; </w:t>
      </w:r>
      <w:r w:rsidRPr="007F51A5">
        <w:rPr>
          <w:rFonts w:asciiTheme="minorHAnsi" w:hAnsiTheme="minorHAnsi" w:cstheme="minorHAnsi"/>
          <w:color w:val="000000"/>
        </w:rPr>
        <w:t>Good enough guide</w:t>
      </w:r>
      <w:r w:rsidR="0044319D" w:rsidRPr="007F51A5">
        <w:rPr>
          <w:rFonts w:asciiTheme="minorHAnsi" w:hAnsiTheme="minorHAnsi" w:cstheme="minorHAnsi"/>
          <w:color w:val="000000"/>
        </w:rPr>
        <w:t xml:space="preserve">; </w:t>
      </w:r>
    </w:p>
    <w:p w:rsidR="003D632C" w:rsidRPr="007F51A5" w:rsidRDefault="003D632C" w:rsidP="006A1DAD">
      <w:pPr>
        <w:pStyle w:val="ListParagraph"/>
        <w:numPr>
          <w:ilvl w:val="0"/>
          <w:numId w:val="18"/>
        </w:numPr>
        <w:jc w:val="both"/>
        <w:rPr>
          <w:rFonts w:asciiTheme="minorHAnsi" w:hAnsiTheme="minorHAnsi" w:cstheme="minorHAnsi"/>
          <w:lang w:val="en-IE"/>
        </w:rPr>
      </w:pPr>
      <w:r w:rsidRPr="007F51A5">
        <w:rPr>
          <w:rFonts w:asciiTheme="minorHAnsi" w:hAnsiTheme="minorHAnsi" w:cstheme="minorHAnsi"/>
          <w:lang w:val="en-IE"/>
        </w:rPr>
        <w:t>Training on</w:t>
      </w:r>
      <w:r w:rsidRPr="007F51A5">
        <w:rPr>
          <w:rFonts w:asciiTheme="minorHAnsi" w:hAnsiTheme="minorHAnsi" w:cstheme="minorHAnsi"/>
          <w:b/>
          <w:lang w:val="en-IE"/>
        </w:rPr>
        <w:t xml:space="preserve"> </w:t>
      </w:r>
      <w:r w:rsidRPr="007F51A5">
        <w:rPr>
          <w:rFonts w:asciiTheme="minorHAnsi" w:hAnsiTheme="minorHAnsi" w:cstheme="minorHAnsi"/>
          <w:lang w:val="en-IE"/>
        </w:rPr>
        <w:t>Environmental &amp; Primary Health Care &amp; HIV/AIDS at partner &amp; community levels</w:t>
      </w:r>
      <w:r w:rsidR="0044319D" w:rsidRPr="007F51A5">
        <w:rPr>
          <w:rFonts w:asciiTheme="minorHAnsi" w:hAnsiTheme="minorHAnsi" w:cstheme="minorHAnsi"/>
          <w:lang w:val="en-IE"/>
        </w:rPr>
        <w:t xml:space="preserve">; </w:t>
      </w:r>
      <w:r w:rsidRPr="007F51A5">
        <w:rPr>
          <w:rFonts w:asciiTheme="minorHAnsi" w:hAnsiTheme="minorHAnsi" w:cstheme="minorHAnsi"/>
          <w:lang w:val="en-IE"/>
        </w:rPr>
        <w:t>Training on gender equality in emergency projects</w:t>
      </w:r>
    </w:p>
    <w:p w:rsidR="00DF3446" w:rsidRPr="007F51A5" w:rsidRDefault="0044319D" w:rsidP="007F51A5">
      <w:pPr>
        <w:pStyle w:val="ListParagraph"/>
        <w:jc w:val="both"/>
        <w:rPr>
          <w:rFonts w:asciiTheme="minorHAnsi" w:hAnsiTheme="minorHAnsi" w:cstheme="minorHAnsi"/>
          <w:b/>
          <w:lang w:val="en-IE"/>
        </w:rPr>
      </w:pPr>
      <w:r w:rsidRPr="007F51A5">
        <w:rPr>
          <w:rFonts w:asciiTheme="minorHAnsi" w:hAnsiTheme="minorHAnsi" w:cstheme="minorHAnsi"/>
          <w:b/>
        </w:rPr>
        <w:t xml:space="preserve">Gender &amp; Equality: </w:t>
      </w:r>
      <w:r w:rsidR="00F709E2" w:rsidRPr="007F51A5">
        <w:rPr>
          <w:rFonts w:asciiTheme="minorHAnsi" w:hAnsiTheme="minorHAnsi" w:cstheme="minorHAnsi"/>
        </w:rPr>
        <w:t>worked as</w:t>
      </w:r>
      <w:r w:rsidRPr="007F51A5">
        <w:rPr>
          <w:rFonts w:asciiTheme="minorHAnsi" w:hAnsiTheme="minorHAnsi" w:cstheme="minorHAnsi"/>
        </w:rPr>
        <w:t xml:space="preserve"> </w:t>
      </w:r>
      <w:r w:rsidR="003D632C" w:rsidRPr="007F51A5">
        <w:rPr>
          <w:rFonts w:asciiTheme="minorHAnsi" w:hAnsiTheme="minorHAnsi" w:cstheme="minorHAnsi"/>
          <w:color w:val="000000"/>
        </w:rPr>
        <w:t xml:space="preserve"> Equality Champion for Concern </w:t>
      </w:r>
      <w:r w:rsidR="00412D4E" w:rsidRPr="007F51A5">
        <w:rPr>
          <w:rFonts w:asciiTheme="minorHAnsi" w:hAnsiTheme="minorHAnsi" w:cstheme="minorHAnsi"/>
          <w:color w:val="000000"/>
        </w:rPr>
        <w:t xml:space="preserve">Pakistan Program </w:t>
      </w:r>
      <w:r w:rsidR="003D632C" w:rsidRPr="007F51A5">
        <w:rPr>
          <w:rFonts w:asciiTheme="minorHAnsi" w:hAnsiTheme="minorHAnsi" w:cstheme="minorHAnsi"/>
          <w:color w:val="000000"/>
        </w:rPr>
        <w:t>and represent</w:t>
      </w:r>
      <w:r w:rsidR="00081D2C" w:rsidRPr="007F51A5">
        <w:rPr>
          <w:rFonts w:asciiTheme="minorHAnsi" w:hAnsiTheme="minorHAnsi" w:cstheme="minorHAnsi"/>
          <w:color w:val="000000"/>
        </w:rPr>
        <w:t>ed</w:t>
      </w:r>
      <w:r w:rsidR="003D632C" w:rsidRPr="007F51A5">
        <w:rPr>
          <w:rFonts w:asciiTheme="minorHAnsi" w:hAnsiTheme="minorHAnsi" w:cstheme="minorHAnsi"/>
          <w:color w:val="000000"/>
        </w:rPr>
        <w:t xml:space="preserve"> concern Pakistan in Dublin Head Office and coordinate all gender related activities; remain</w:t>
      </w:r>
      <w:r w:rsidR="006B04C2" w:rsidRPr="007F51A5">
        <w:rPr>
          <w:rFonts w:asciiTheme="minorHAnsi" w:hAnsiTheme="minorHAnsi" w:cstheme="minorHAnsi"/>
          <w:color w:val="000000"/>
        </w:rPr>
        <w:t>ed</w:t>
      </w:r>
      <w:r w:rsidR="003D632C" w:rsidRPr="007F51A5">
        <w:rPr>
          <w:rFonts w:asciiTheme="minorHAnsi" w:hAnsiTheme="minorHAnsi" w:cstheme="minorHAnsi"/>
          <w:color w:val="000000"/>
        </w:rPr>
        <w:t xml:space="preserve"> involved in capacity building of Concern team and of partners in gender mainstreaming; Facilitate</w:t>
      </w:r>
      <w:r w:rsidR="006B04C2" w:rsidRPr="007F51A5">
        <w:rPr>
          <w:rFonts w:asciiTheme="minorHAnsi" w:hAnsiTheme="minorHAnsi" w:cstheme="minorHAnsi"/>
          <w:color w:val="000000"/>
        </w:rPr>
        <w:t>d</w:t>
      </w:r>
      <w:r w:rsidR="003D632C" w:rsidRPr="007F51A5">
        <w:rPr>
          <w:rFonts w:asciiTheme="minorHAnsi" w:hAnsiTheme="minorHAnsi" w:cstheme="minorHAnsi"/>
          <w:color w:val="000000"/>
        </w:rPr>
        <w:t xml:space="preserve"> Pakistan Country Programme and partners in developing strategy for gender mainstreaming; develop</w:t>
      </w:r>
      <w:r w:rsidR="006B04C2" w:rsidRPr="007F51A5">
        <w:rPr>
          <w:rFonts w:asciiTheme="minorHAnsi" w:hAnsiTheme="minorHAnsi" w:cstheme="minorHAnsi"/>
          <w:color w:val="000000"/>
        </w:rPr>
        <w:t>ed</w:t>
      </w:r>
      <w:r w:rsidR="003D632C" w:rsidRPr="007F51A5">
        <w:rPr>
          <w:rFonts w:asciiTheme="minorHAnsi" w:hAnsiTheme="minorHAnsi" w:cstheme="minorHAnsi"/>
          <w:color w:val="000000"/>
        </w:rPr>
        <w:t xml:space="preserve"> country work plan for gender mainstreaming; led/provide</w:t>
      </w:r>
      <w:r w:rsidR="00F709E2" w:rsidRPr="007F51A5">
        <w:rPr>
          <w:rFonts w:asciiTheme="minorHAnsi" w:hAnsiTheme="minorHAnsi" w:cstheme="minorHAnsi"/>
          <w:color w:val="000000"/>
        </w:rPr>
        <w:t>d</w:t>
      </w:r>
      <w:r w:rsidR="003D632C" w:rsidRPr="007F51A5">
        <w:rPr>
          <w:rFonts w:asciiTheme="minorHAnsi" w:hAnsiTheme="minorHAnsi" w:cstheme="minorHAnsi"/>
          <w:color w:val="000000"/>
        </w:rPr>
        <w:t xml:space="preserve"> technical support and services to all programmes at the country level; create a policy analysis and advocacy on gender; undertake research with local partner </w:t>
      </w:r>
      <w:r w:rsidR="006B04C2" w:rsidRPr="007F51A5">
        <w:rPr>
          <w:rFonts w:asciiTheme="minorHAnsi" w:hAnsiTheme="minorHAnsi" w:cstheme="minorHAnsi"/>
          <w:color w:val="000000"/>
        </w:rPr>
        <w:t>organizations</w:t>
      </w:r>
      <w:r w:rsidR="003D632C" w:rsidRPr="007F51A5">
        <w:rPr>
          <w:rFonts w:asciiTheme="minorHAnsi" w:hAnsiTheme="minorHAnsi" w:cstheme="minorHAnsi"/>
          <w:color w:val="000000"/>
        </w:rPr>
        <w:t xml:space="preserve"> ,assist in the identification and appraisal of local partner </w:t>
      </w:r>
      <w:r w:rsidR="006B04C2" w:rsidRPr="007F51A5">
        <w:rPr>
          <w:rFonts w:asciiTheme="minorHAnsi" w:hAnsiTheme="minorHAnsi" w:cstheme="minorHAnsi"/>
          <w:color w:val="000000"/>
        </w:rPr>
        <w:t>organizations</w:t>
      </w:r>
      <w:r w:rsidR="003D632C" w:rsidRPr="007F51A5">
        <w:rPr>
          <w:rFonts w:asciiTheme="minorHAnsi" w:hAnsiTheme="minorHAnsi" w:cstheme="minorHAnsi"/>
          <w:color w:val="000000"/>
        </w:rPr>
        <w:t>; Facilitat</w:t>
      </w:r>
      <w:r w:rsidR="006B04C2" w:rsidRPr="007F51A5">
        <w:rPr>
          <w:rFonts w:asciiTheme="minorHAnsi" w:hAnsiTheme="minorHAnsi" w:cstheme="minorHAnsi"/>
          <w:color w:val="000000"/>
        </w:rPr>
        <w:t>ed</w:t>
      </w:r>
      <w:r w:rsidR="003D632C" w:rsidRPr="007F51A5">
        <w:rPr>
          <w:rFonts w:asciiTheme="minorHAnsi" w:hAnsiTheme="minorHAnsi" w:cstheme="minorHAnsi"/>
          <w:color w:val="000000"/>
        </w:rPr>
        <w:t xml:space="preserve"> Partners in conducting Interactive Theatres on Gender and equality.</w:t>
      </w:r>
    </w:p>
    <w:p w:rsidR="00DF3446" w:rsidRPr="007F51A5" w:rsidRDefault="00DF3446" w:rsidP="007F51A5">
      <w:pPr>
        <w:pStyle w:val="ListParagraph"/>
        <w:jc w:val="both"/>
        <w:rPr>
          <w:rFonts w:asciiTheme="minorHAnsi" w:hAnsiTheme="minorHAnsi" w:cstheme="minorHAnsi"/>
          <w:lang w:val="en-IE"/>
        </w:rPr>
      </w:pPr>
      <w:r w:rsidRPr="007F51A5">
        <w:rPr>
          <w:rFonts w:asciiTheme="minorHAnsi" w:hAnsiTheme="minorHAnsi" w:cstheme="minorHAnsi"/>
          <w:b/>
          <w:bCs/>
        </w:rPr>
        <w:t>Grant</w:t>
      </w:r>
      <w:r w:rsidRPr="007F51A5">
        <w:rPr>
          <w:rFonts w:asciiTheme="minorHAnsi" w:hAnsiTheme="minorHAnsi" w:cstheme="minorHAnsi"/>
          <w:b/>
          <w:lang w:val="en-IE"/>
        </w:rPr>
        <w:t xml:space="preserve"> Management: </w:t>
      </w:r>
    </w:p>
    <w:p w:rsidR="003D632C" w:rsidRPr="007F51A5" w:rsidRDefault="00DF3446" w:rsidP="006A1DAD">
      <w:pPr>
        <w:pStyle w:val="ListParagraph"/>
        <w:numPr>
          <w:ilvl w:val="0"/>
          <w:numId w:val="18"/>
        </w:numPr>
        <w:jc w:val="both"/>
        <w:rPr>
          <w:rFonts w:asciiTheme="minorHAnsi" w:hAnsiTheme="minorHAnsi" w:cstheme="minorHAnsi"/>
          <w:color w:val="000000"/>
          <w:lang w:val="en-IE"/>
        </w:rPr>
      </w:pPr>
      <w:r w:rsidRPr="007F51A5">
        <w:rPr>
          <w:rFonts w:asciiTheme="minorHAnsi" w:hAnsiTheme="minorHAnsi" w:cstheme="minorHAnsi"/>
          <w:lang w:val="en-IE"/>
        </w:rPr>
        <w:t>Facilitat</w:t>
      </w:r>
      <w:r w:rsidRPr="007F51A5">
        <w:rPr>
          <w:rFonts w:asciiTheme="minorHAnsi" w:hAnsiTheme="minorHAnsi" w:cstheme="minorHAnsi"/>
          <w:color w:val="000000"/>
          <w:lang w:val="en-IE"/>
        </w:rPr>
        <w:t xml:space="preserve">ed the process of development  and signing up of </w:t>
      </w:r>
      <w:proofErr w:type="spellStart"/>
      <w:r w:rsidRPr="007F51A5">
        <w:rPr>
          <w:rFonts w:asciiTheme="minorHAnsi" w:hAnsiTheme="minorHAnsi" w:cstheme="minorHAnsi"/>
          <w:color w:val="000000"/>
          <w:lang w:val="en-IE"/>
        </w:rPr>
        <w:t>MoUs</w:t>
      </w:r>
      <w:proofErr w:type="spellEnd"/>
      <w:r w:rsidRPr="007F51A5">
        <w:rPr>
          <w:rFonts w:asciiTheme="minorHAnsi" w:hAnsiTheme="minorHAnsi" w:cstheme="minorHAnsi"/>
          <w:color w:val="000000"/>
          <w:lang w:val="en-IE"/>
        </w:rPr>
        <w:t xml:space="preserve"> for both programs ; </w:t>
      </w:r>
      <w:r w:rsidRPr="007F51A5">
        <w:rPr>
          <w:rFonts w:asciiTheme="minorHAnsi" w:hAnsiTheme="minorHAnsi" w:cstheme="minorHAnsi"/>
          <w:bCs/>
          <w:color w:val="000000"/>
        </w:rPr>
        <w:t>Organiz</w:t>
      </w:r>
      <w:r w:rsidR="00C203DD" w:rsidRPr="007F51A5">
        <w:rPr>
          <w:rFonts w:asciiTheme="minorHAnsi" w:hAnsiTheme="minorHAnsi" w:cstheme="minorHAnsi"/>
          <w:bCs/>
          <w:color w:val="000000"/>
        </w:rPr>
        <w:t>ed</w:t>
      </w:r>
      <w:r w:rsidRPr="007F51A5">
        <w:rPr>
          <w:rFonts w:asciiTheme="minorHAnsi" w:hAnsiTheme="minorHAnsi" w:cstheme="minorHAnsi"/>
          <w:bCs/>
          <w:color w:val="000000"/>
        </w:rPr>
        <w:t xml:space="preserve"> review workshops, meetings and reflection sessions with partners and other relevant Concern Units on frequent basis to ensure </w:t>
      </w:r>
      <w:r w:rsidRPr="007F51A5">
        <w:rPr>
          <w:rFonts w:asciiTheme="minorHAnsi" w:hAnsiTheme="minorHAnsi" w:cstheme="minorHAnsi"/>
          <w:color w:val="000000"/>
          <w:lang w:val="en-IE"/>
        </w:rPr>
        <w:t xml:space="preserve">that participatory gender approaches are incorporated into all aspects of programming by Concern and its partner organisations; </w:t>
      </w:r>
    </w:p>
    <w:p w:rsidR="0044319D" w:rsidRPr="007F51A5" w:rsidRDefault="0044319D" w:rsidP="0048666D">
      <w:pPr>
        <w:tabs>
          <w:tab w:val="left" w:pos="3135"/>
        </w:tabs>
        <w:jc w:val="both"/>
        <w:rPr>
          <w:rFonts w:asciiTheme="minorHAnsi" w:hAnsiTheme="minorHAnsi" w:cstheme="minorHAnsi"/>
          <w:b/>
          <w:color w:val="000000"/>
          <w:sz w:val="22"/>
          <w:szCs w:val="22"/>
          <w:lang w:val="en-IE"/>
        </w:rPr>
      </w:pPr>
    </w:p>
    <w:p w:rsidR="00F1778F" w:rsidRPr="007F51A5" w:rsidRDefault="00F1778F" w:rsidP="0048666D">
      <w:pPr>
        <w:tabs>
          <w:tab w:val="left" w:pos="3135"/>
        </w:tabs>
        <w:jc w:val="both"/>
        <w:rPr>
          <w:rFonts w:asciiTheme="minorHAnsi" w:hAnsiTheme="minorHAnsi" w:cstheme="minorHAnsi"/>
          <w:b/>
          <w:i/>
          <w:color w:val="000000"/>
          <w:sz w:val="22"/>
          <w:szCs w:val="22"/>
          <w:lang w:val="en-IE"/>
        </w:rPr>
      </w:pPr>
      <w:r w:rsidRPr="007F51A5">
        <w:rPr>
          <w:rFonts w:asciiTheme="minorHAnsi" w:hAnsiTheme="minorHAnsi" w:cstheme="minorHAnsi"/>
          <w:b/>
          <w:i/>
          <w:color w:val="000000"/>
          <w:sz w:val="22"/>
          <w:szCs w:val="22"/>
          <w:lang w:val="en-IE"/>
        </w:rPr>
        <w:t xml:space="preserve">Family Planning Association of Pakistan (FPAP) </w:t>
      </w:r>
    </w:p>
    <w:p w:rsidR="0044319D" w:rsidRPr="007F51A5" w:rsidRDefault="0044319D" w:rsidP="0048666D">
      <w:pPr>
        <w:tabs>
          <w:tab w:val="left" w:pos="3135"/>
        </w:tabs>
        <w:jc w:val="both"/>
        <w:rPr>
          <w:rFonts w:asciiTheme="minorHAnsi" w:hAnsiTheme="minorHAnsi" w:cstheme="minorHAnsi"/>
          <w:b/>
          <w:color w:val="000000"/>
          <w:sz w:val="22"/>
          <w:szCs w:val="22"/>
          <w:lang w:val="en-IE"/>
        </w:rPr>
      </w:pPr>
    </w:p>
    <w:p w:rsidR="003D632C" w:rsidRPr="007F51A5" w:rsidRDefault="0044319D" w:rsidP="0048666D">
      <w:pPr>
        <w:tabs>
          <w:tab w:val="left" w:pos="3135"/>
        </w:tabs>
        <w:jc w:val="both"/>
        <w:rPr>
          <w:rFonts w:asciiTheme="minorHAnsi" w:hAnsiTheme="minorHAnsi" w:cstheme="minorHAnsi"/>
          <w:b/>
          <w:bCs/>
          <w:color w:val="000000"/>
          <w:sz w:val="22"/>
          <w:szCs w:val="22"/>
          <w:u w:val="single"/>
        </w:rPr>
      </w:pPr>
      <w:r w:rsidRPr="007F51A5">
        <w:rPr>
          <w:rFonts w:asciiTheme="minorHAnsi" w:hAnsiTheme="minorHAnsi" w:cstheme="minorHAnsi"/>
          <w:b/>
          <w:i/>
          <w:color w:val="000000"/>
          <w:sz w:val="22"/>
          <w:szCs w:val="22"/>
          <w:u w:val="single"/>
          <w:lang w:val="en-IE"/>
        </w:rPr>
        <w:t xml:space="preserve">6) </w:t>
      </w:r>
      <w:r w:rsidR="003D632C" w:rsidRPr="007F51A5">
        <w:rPr>
          <w:rFonts w:asciiTheme="minorHAnsi" w:hAnsiTheme="minorHAnsi" w:cstheme="minorHAnsi"/>
          <w:b/>
          <w:color w:val="000000"/>
          <w:sz w:val="22"/>
          <w:szCs w:val="22"/>
          <w:u w:val="single"/>
          <w:lang w:val="en-IE"/>
        </w:rPr>
        <w:t xml:space="preserve">Regional Project Coordinator </w:t>
      </w:r>
      <w:r w:rsidR="00F1778F" w:rsidRPr="007F51A5">
        <w:rPr>
          <w:rFonts w:asciiTheme="minorHAnsi" w:hAnsiTheme="minorHAnsi" w:cstheme="minorHAnsi"/>
          <w:b/>
          <w:bCs/>
          <w:color w:val="000000"/>
          <w:sz w:val="22"/>
          <w:szCs w:val="22"/>
          <w:u w:val="single"/>
        </w:rPr>
        <w:t>Jan2000-May 2003</w:t>
      </w:r>
      <w:r w:rsidR="00742F85" w:rsidRPr="007F51A5">
        <w:rPr>
          <w:rFonts w:asciiTheme="minorHAnsi" w:hAnsiTheme="minorHAnsi" w:cstheme="minorHAnsi"/>
          <w:b/>
          <w:bCs/>
          <w:color w:val="000000"/>
          <w:sz w:val="22"/>
          <w:szCs w:val="22"/>
          <w:u w:val="single"/>
        </w:rPr>
        <w:t>-UNICEF Project</w:t>
      </w:r>
    </w:p>
    <w:p w:rsidR="003D632C" w:rsidRPr="007F51A5" w:rsidRDefault="003D632C" w:rsidP="0048666D">
      <w:pPr>
        <w:tabs>
          <w:tab w:val="left" w:pos="3135"/>
        </w:tabs>
        <w:jc w:val="both"/>
        <w:rPr>
          <w:rFonts w:asciiTheme="minorHAnsi" w:hAnsiTheme="minorHAnsi" w:cstheme="minorHAnsi"/>
          <w:bCs/>
          <w:color w:val="000000"/>
          <w:sz w:val="22"/>
          <w:szCs w:val="22"/>
        </w:rPr>
      </w:pPr>
    </w:p>
    <w:p w:rsidR="003D632C" w:rsidRPr="007F51A5" w:rsidRDefault="0044319D" w:rsidP="006A1DAD">
      <w:pPr>
        <w:pStyle w:val="ListParagraph"/>
        <w:numPr>
          <w:ilvl w:val="0"/>
          <w:numId w:val="19"/>
        </w:numPr>
        <w:tabs>
          <w:tab w:val="left" w:pos="3135"/>
        </w:tabs>
        <w:jc w:val="both"/>
        <w:rPr>
          <w:rFonts w:asciiTheme="minorHAnsi" w:hAnsiTheme="minorHAnsi" w:cstheme="minorHAnsi"/>
        </w:rPr>
      </w:pPr>
      <w:r w:rsidRPr="007F51A5">
        <w:rPr>
          <w:rFonts w:asciiTheme="minorHAnsi" w:hAnsiTheme="minorHAnsi" w:cstheme="minorHAnsi"/>
          <w:b/>
          <w:bCs/>
          <w:color w:val="000000"/>
        </w:rPr>
        <w:t>Program Management</w:t>
      </w:r>
      <w:r w:rsidR="00DF3446" w:rsidRPr="007F51A5">
        <w:rPr>
          <w:rFonts w:asciiTheme="minorHAnsi" w:hAnsiTheme="minorHAnsi" w:cstheme="minorHAnsi"/>
          <w:b/>
        </w:rPr>
        <w:t xml:space="preserve">  &amp; Donor reporting</w:t>
      </w:r>
      <w:r w:rsidRPr="007F51A5">
        <w:rPr>
          <w:rFonts w:asciiTheme="minorHAnsi" w:hAnsiTheme="minorHAnsi" w:cstheme="minorHAnsi"/>
          <w:b/>
          <w:bCs/>
          <w:color w:val="000000"/>
        </w:rPr>
        <w:t>:</w:t>
      </w:r>
      <w:r w:rsidRPr="007F51A5">
        <w:rPr>
          <w:rFonts w:asciiTheme="minorHAnsi" w:hAnsiTheme="minorHAnsi" w:cstheme="minorHAnsi"/>
          <w:bCs/>
          <w:color w:val="000000"/>
        </w:rPr>
        <w:t xml:space="preserve"> </w:t>
      </w:r>
      <w:r w:rsidR="003D632C" w:rsidRPr="007F51A5">
        <w:rPr>
          <w:rFonts w:asciiTheme="minorHAnsi" w:hAnsiTheme="minorHAnsi" w:cstheme="minorHAnsi"/>
          <w:bCs/>
          <w:color w:val="000000"/>
        </w:rPr>
        <w:t xml:space="preserve">Project planning &amp; execution of Girl Child </w:t>
      </w:r>
      <w:r w:rsidR="00B926EF" w:rsidRPr="007F51A5">
        <w:rPr>
          <w:rFonts w:asciiTheme="minorHAnsi" w:hAnsiTheme="minorHAnsi" w:cstheme="minorHAnsi"/>
          <w:bCs/>
          <w:color w:val="000000"/>
        </w:rPr>
        <w:t>Program designed</w:t>
      </w:r>
      <w:r w:rsidR="003D632C" w:rsidRPr="007F51A5">
        <w:rPr>
          <w:rFonts w:asciiTheme="minorHAnsi" w:hAnsiTheme="minorHAnsi" w:cstheme="minorHAnsi"/>
          <w:bCs/>
          <w:color w:val="000000"/>
        </w:rPr>
        <w:t xml:space="preserve"> to address adolescent Gi</w:t>
      </w:r>
      <w:r w:rsidR="003D632C" w:rsidRPr="007F51A5">
        <w:rPr>
          <w:rFonts w:asciiTheme="minorHAnsi" w:hAnsiTheme="minorHAnsi" w:cstheme="minorHAnsi"/>
          <w:color w:val="000000"/>
          <w:lang w:val="en-IE"/>
        </w:rPr>
        <w:t xml:space="preserve">rl Child Health &amp; education </w:t>
      </w:r>
      <w:r w:rsidRPr="007F51A5">
        <w:rPr>
          <w:rFonts w:asciiTheme="minorHAnsi" w:hAnsiTheme="minorHAnsi" w:cstheme="minorHAnsi"/>
          <w:color w:val="000000"/>
          <w:lang w:val="en-IE"/>
        </w:rPr>
        <w:t>issues JEAT</w:t>
      </w:r>
      <w:r w:rsidR="003D632C" w:rsidRPr="007F51A5">
        <w:rPr>
          <w:rFonts w:asciiTheme="minorHAnsi" w:hAnsiTheme="minorHAnsi" w:cstheme="minorHAnsi"/>
          <w:color w:val="000000"/>
          <w:lang w:val="en-IE"/>
        </w:rPr>
        <w:t xml:space="preserve"> Activities (Join in Educating Adolescent Youth) for Northern Areas, Rural AJK, Rural Cha</w:t>
      </w:r>
      <w:proofErr w:type="spellStart"/>
      <w:r w:rsidR="003D632C" w:rsidRPr="007F51A5">
        <w:rPr>
          <w:rFonts w:asciiTheme="minorHAnsi" w:hAnsiTheme="minorHAnsi" w:cstheme="minorHAnsi"/>
          <w:color w:val="000000"/>
        </w:rPr>
        <w:t>kwal</w:t>
      </w:r>
      <w:proofErr w:type="spellEnd"/>
      <w:r w:rsidR="003D632C" w:rsidRPr="007F51A5">
        <w:rPr>
          <w:rFonts w:asciiTheme="minorHAnsi" w:hAnsiTheme="minorHAnsi" w:cstheme="minorHAnsi"/>
          <w:color w:val="000000"/>
        </w:rPr>
        <w:t>, Rural &amp; Urban Rawalpindi, budgeting, training n</w:t>
      </w:r>
      <w:r w:rsidR="003D632C" w:rsidRPr="007F51A5">
        <w:rPr>
          <w:rFonts w:asciiTheme="minorHAnsi" w:hAnsiTheme="minorHAnsi" w:cstheme="minorHAnsi"/>
          <w:lang w:val="en-IE"/>
        </w:rPr>
        <w:t>e</w:t>
      </w:r>
      <w:r w:rsidR="003D632C" w:rsidRPr="007F51A5">
        <w:rPr>
          <w:rFonts w:asciiTheme="minorHAnsi" w:hAnsiTheme="minorHAnsi" w:cstheme="minorHAnsi"/>
        </w:rPr>
        <w:t>eds assessments for rural women and adolescents</w:t>
      </w:r>
      <w:r w:rsidR="00DF3446" w:rsidRPr="007F51A5">
        <w:rPr>
          <w:rFonts w:asciiTheme="minorHAnsi" w:hAnsiTheme="minorHAnsi" w:cstheme="minorHAnsi"/>
        </w:rPr>
        <w:t xml:space="preserve">; Developed quality and timely donor reports liaising with finance department  </w:t>
      </w:r>
    </w:p>
    <w:p w:rsidR="00290FC1" w:rsidRPr="007F51A5" w:rsidRDefault="00290FC1" w:rsidP="00290FC1">
      <w:pPr>
        <w:pStyle w:val="ListParagraph"/>
        <w:widowControl w:val="0"/>
        <w:numPr>
          <w:ilvl w:val="0"/>
          <w:numId w:val="19"/>
        </w:numPr>
        <w:autoSpaceDE w:val="0"/>
        <w:autoSpaceDN w:val="0"/>
        <w:jc w:val="both"/>
        <w:rPr>
          <w:rFonts w:asciiTheme="minorHAnsi" w:eastAsia="Arial Unicode MS" w:hAnsiTheme="minorHAnsi" w:cstheme="minorHAnsi"/>
          <w:b/>
        </w:rPr>
      </w:pPr>
      <w:r w:rsidRPr="007F51A5">
        <w:rPr>
          <w:rFonts w:asciiTheme="minorHAnsi" w:hAnsiTheme="minorHAnsi" w:cstheme="minorHAnsi"/>
          <w:b/>
        </w:rPr>
        <w:t>M&amp;E &amp; Knowledge Management:</w:t>
      </w:r>
    </w:p>
    <w:p w:rsidR="00290FC1" w:rsidRPr="007F51A5" w:rsidRDefault="003F2C4F" w:rsidP="00290FC1">
      <w:pPr>
        <w:pStyle w:val="ListParagraph"/>
        <w:numPr>
          <w:ilvl w:val="0"/>
          <w:numId w:val="19"/>
        </w:numPr>
        <w:tabs>
          <w:tab w:val="left" w:pos="3135"/>
        </w:tabs>
        <w:jc w:val="both"/>
        <w:rPr>
          <w:rFonts w:asciiTheme="minorHAnsi" w:hAnsiTheme="minorHAnsi" w:cstheme="minorHAnsi"/>
          <w:color w:val="000000"/>
        </w:rPr>
      </w:pPr>
      <w:r w:rsidRPr="007F51A5">
        <w:rPr>
          <w:rFonts w:asciiTheme="minorHAnsi" w:hAnsiTheme="minorHAnsi" w:cstheme="minorHAnsi"/>
          <w:color w:val="000000"/>
        </w:rPr>
        <w:t>D</w:t>
      </w:r>
      <w:r w:rsidR="00290FC1" w:rsidRPr="007F51A5">
        <w:rPr>
          <w:rFonts w:asciiTheme="minorHAnsi" w:hAnsiTheme="minorHAnsi" w:cstheme="minorHAnsi"/>
          <w:color w:val="000000"/>
        </w:rPr>
        <w:t>eveloped appropriate participatory and gender responsive monitoring and evaluation strategies, methods and tools; supervised the conduct of social studies in support to project implementation; supervised the conduct of Community Based Monitoring and Evaluation activities through Participatory Rapid Appraisal (PRA) methods and tools.</w:t>
      </w:r>
      <w:r w:rsidR="00B926EF" w:rsidRPr="007F51A5">
        <w:rPr>
          <w:rFonts w:asciiTheme="minorHAnsi" w:hAnsiTheme="minorHAnsi" w:cstheme="minorHAnsi"/>
          <w:color w:val="000000"/>
        </w:rPr>
        <w:t xml:space="preserve"> </w:t>
      </w:r>
    </w:p>
    <w:p w:rsidR="00290FC1" w:rsidRPr="007F51A5" w:rsidRDefault="003D632C" w:rsidP="00290FC1">
      <w:pPr>
        <w:pStyle w:val="ListParagraph"/>
        <w:numPr>
          <w:ilvl w:val="0"/>
          <w:numId w:val="19"/>
        </w:numPr>
        <w:tabs>
          <w:tab w:val="left" w:pos="3135"/>
        </w:tabs>
        <w:jc w:val="both"/>
        <w:rPr>
          <w:rFonts w:asciiTheme="minorHAnsi" w:hAnsiTheme="minorHAnsi" w:cstheme="minorHAnsi"/>
          <w:color w:val="000000"/>
        </w:rPr>
      </w:pPr>
      <w:r w:rsidRPr="007F51A5">
        <w:rPr>
          <w:rFonts w:asciiTheme="minorHAnsi" w:hAnsiTheme="minorHAnsi" w:cstheme="minorHAnsi"/>
          <w:color w:val="000000"/>
        </w:rPr>
        <w:t>Carried out research studies, surveys &amp; data collection of target areas,</w:t>
      </w:r>
      <w:r w:rsidR="00B926EF" w:rsidRPr="007F51A5">
        <w:rPr>
          <w:rFonts w:asciiTheme="minorHAnsi" w:hAnsiTheme="minorHAnsi" w:cstheme="minorHAnsi"/>
          <w:color w:val="000000"/>
        </w:rPr>
        <w:t xml:space="preserve"> </w:t>
      </w:r>
      <w:r w:rsidRPr="007F51A5">
        <w:rPr>
          <w:rFonts w:asciiTheme="minorHAnsi" w:hAnsiTheme="minorHAnsi" w:cstheme="minorHAnsi"/>
          <w:color w:val="000000"/>
        </w:rPr>
        <w:t>Periodic monitoring in order to ensure gender participation in education and health sectors</w:t>
      </w:r>
      <w:r w:rsidRPr="007F51A5">
        <w:rPr>
          <w:rFonts w:asciiTheme="minorHAnsi" w:hAnsiTheme="minorHAnsi" w:cstheme="minorHAnsi"/>
        </w:rPr>
        <w:t xml:space="preserve"> through FGDs and other PRA tools</w:t>
      </w:r>
    </w:p>
    <w:p w:rsidR="00290FC1" w:rsidRPr="007F51A5" w:rsidRDefault="003D632C" w:rsidP="00290FC1">
      <w:pPr>
        <w:pStyle w:val="ListParagraph"/>
        <w:numPr>
          <w:ilvl w:val="0"/>
          <w:numId w:val="19"/>
        </w:numPr>
        <w:tabs>
          <w:tab w:val="left" w:pos="3135"/>
        </w:tabs>
        <w:jc w:val="both"/>
        <w:rPr>
          <w:rFonts w:asciiTheme="minorHAnsi" w:hAnsiTheme="minorHAnsi" w:cstheme="minorHAnsi"/>
          <w:color w:val="000000"/>
        </w:rPr>
      </w:pPr>
      <w:r w:rsidRPr="007F51A5">
        <w:rPr>
          <w:rFonts w:asciiTheme="minorHAnsi" w:hAnsiTheme="minorHAnsi" w:cstheme="minorHAnsi"/>
        </w:rPr>
        <w:t>; R</w:t>
      </w:r>
      <w:r w:rsidRPr="007F51A5">
        <w:rPr>
          <w:rFonts w:asciiTheme="minorHAnsi" w:hAnsiTheme="minorHAnsi" w:cstheme="minorHAnsi"/>
          <w:color w:val="000000"/>
        </w:rPr>
        <w:t>eview</w:t>
      </w:r>
      <w:r w:rsidR="00290FC1" w:rsidRPr="007F51A5">
        <w:rPr>
          <w:rFonts w:asciiTheme="minorHAnsi" w:hAnsiTheme="minorHAnsi" w:cstheme="minorHAnsi"/>
          <w:color w:val="000000"/>
        </w:rPr>
        <w:t>ed</w:t>
      </w:r>
      <w:r w:rsidRPr="007F51A5">
        <w:rPr>
          <w:rFonts w:asciiTheme="minorHAnsi" w:hAnsiTheme="minorHAnsi" w:cstheme="minorHAnsi"/>
          <w:color w:val="000000"/>
        </w:rPr>
        <w:t>, regular monitor</w:t>
      </w:r>
      <w:r w:rsidR="00290FC1" w:rsidRPr="007F51A5">
        <w:rPr>
          <w:rFonts w:asciiTheme="minorHAnsi" w:hAnsiTheme="minorHAnsi" w:cstheme="minorHAnsi"/>
          <w:color w:val="000000"/>
        </w:rPr>
        <w:t>ed</w:t>
      </w:r>
      <w:r w:rsidRPr="007F51A5">
        <w:rPr>
          <w:rFonts w:asciiTheme="minorHAnsi" w:hAnsiTheme="minorHAnsi" w:cstheme="minorHAnsi"/>
          <w:color w:val="000000"/>
        </w:rPr>
        <w:t xml:space="preserve"> and evaluat</w:t>
      </w:r>
      <w:r w:rsidR="00290FC1" w:rsidRPr="007F51A5">
        <w:rPr>
          <w:rFonts w:asciiTheme="minorHAnsi" w:hAnsiTheme="minorHAnsi" w:cstheme="minorHAnsi"/>
          <w:color w:val="000000"/>
        </w:rPr>
        <w:t>ed</w:t>
      </w:r>
      <w:r w:rsidRPr="007F51A5">
        <w:rPr>
          <w:rFonts w:asciiTheme="minorHAnsi" w:hAnsiTheme="minorHAnsi" w:cstheme="minorHAnsi"/>
          <w:color w:val="000000"/>
        </w:rPr>
        <w:t xml:space="preserve"> for gender accountability and transparency;</w:t>
      </w:r>
    </w:p>
    <w:p w:rsidR="00440919" w:rsidRPr="007F51A5" w:rsidRDefault="003D632C" w:rsidP="006A1DAD">
      <w:pPr>
        <w:pStyle w:val="ListParagraph"/>
        <w:widowControl w:val="0"/>
        <w:numPr>
          <w:ilvl w:val="0"/>
          <w:numId w:val="19"/>
        </w:numPr>
        <w:tabs>
          <w:tab w:val="left" w:pos="3135"/>
        </w:tabs>
        <w:autoSpaceDE w:val="0"/>
        <w:autoSpaceDN w:val="0"/>
        <w:jc w:val="both"/>
        <w:rPr>
          <w:rFonts w:asciiTheme="minorHAnsi" w:hAnsiTheme="minorHAnsi" w:cstheme="minorHAnsi"/>
          <w:b/>
          <w:color w:val="000000"/>
        </w:rPr>
      </w:pPr>
      <w:r w:rsidRPr="007F51A5">
        <w:rPr>
          <w:rFonts w:asciiTheme="minorHAnsi" w:hAnsiTheme="minorHAnsi" w:cstheme="minorHAnsi"/>
          <w:color w:val="000000"/>
        </w:rPr>
        <w:t xml:space="preserve"> Above all participat</w:t>
      </w:r>
      <w:r w:rsidR="00290FC1" w:rsidRPr="007F51A5">
        <w:rPr>
          <w:rFonts w:asciiTheme="minorHAnsi" w:hAnsiTheme="minorHAnsi" w:cstheme="minorHAnsi"/>
          <w:color w:val="000000"/>
        </w:rPr>
        <w:t>ed</w:t>
      </w:r>
      <w:r w:rsidRPr="007F51A5">
        <w:rPr>
          <w:rFonts w:asciiTheme="minorHAnsi" w:hAnsiTheme="minorHAnsi" w:cstheme="minorHAnsi"/>
          <w:color w:val="000000"/>
        </w:rPr>
        <w:t xml:space="preserve"> in networks of partner organisations and government departments for input on gender issues. </w:t>
      </w:r>
      <w:r w:rsidR="00440919" w:rsidRPr="007F51A5">
        <w:rPr>
          <w:rFonts w:asciiTheme="minorHAnsi" w:hAnsiTheme="minorHAnsi" w:cstheme="minorHAnsi"/>
          <w:b/>
          <w:color w:val="000000"/>
        </w:rPr>
        <w:t xml:space="preserve">: </w:t>
      </w:r>
    </w:p>
    <w:p w:rsidR="003D632C" w:rsidRPr="007F51A5" w:rsidRDefault="003D632C" w:rsidP="006A1DAD">
      <w:pPr>
        <w:pStyle w:val="ListParagraph"/>
        <w:numPr>
          <w:ilvl w:val="0"/>
          <w:numId w:val="19"/>
        </w:numPr>
        <w:tabs>
          <w:tab w:val="left" w:pos="3135"/>
        </w:tabs>
        <w:jc w:val="both"/>
        <w:rPr>
          <w:rFonts w:asciiTheme="minorHAnsi" w:hAnsiTheme="minorHAnsi" w:cstheme="minorHAnsi"/>
        </w:rPr>
      </w:pPr>
      <w:r w:rsidRPr="007F51A5">
        <w:rPr>
          <w:rFonts w:asciiTheme="minorHAnsi" w:hAnsiTheme="minorHAnsi" w:cstheme="minorHAnsi"/>
          <w:b/>
          <w:color w:val="000000"/>
        </w:rPr>
        <w:lastRenderedPageBreak/>
        <w:t>Capacity building:</w:t>
      </w:r>
      <w:r w:rsidR="0044319D" w:rsidRPr="007F51A5">
        <w:rPr>
          <w:rFonts w:asciiTheme="minorHAnsi" w:hAnsiTheme="minorHAnsi" w:cstheme="minorHAnsi"/>
          <w:b/>
          <w:color w:val="000000"/>
        </w:rPr>
        <w:t xml:space="preserve"> </w:t>
      </w:r>
      <w:r w:rsidRPr="007F51A5">
        <w:rPr>
          <w:rFonts w:asciiTheme="minorHAnsi" w:hAnsiTheme="minorHAnsi" w:cstheme="minorHAnsi"/>
          <w:color w:val="000000"/>
        </w:rPr>
        <w:t>Identifi</w:t>
      </w:r>
      <w:r w:rsidR="00016B2D" w:rsidRPr="007F51A5">
        <w:rPr>
          <w:rFonts w:asciiTheme="minorHAnsi" w:hAnsiTheme="minorHAnsi" w:cstheme="minorHAnsi"/>
          <w:color w:val="000000"/>
        </w:rPr>
        <w:t xml:space="preserve">ed </w:t>
      </w:r>
      <w:r w:rsidRPr="007F51A5">
        <w:rPr>
          <w:rFonts w:asciiTheme="minorHAnsi" w:hAnsiTheme="minorHAnsi" w:cstheme="minorHAnsi"/>
          <w:color w:val="000000"/>
        </w:rPr>
        <w:t>training needs for FAP’ s Staff and trainings on desired topics</w:t>
      </w:r>
      <w:r w:rsidR="00B926EF" w:rsidRPr="007F51A5">
        <w:rPr>
          <w:rFonts w:asciiTheme="minorHAnsi" w:hAnsiTheme="minorHAnsi" w:cstheme="minorHAnsi"/>
          <w:color w:val="000000"/>
        </w:rPr>
        <w:t xml:space="preserve">; </w:t>
      </w:r>
      <w:r w:rsidRPr="007F51A5">
        <w:rPr>
          <w:rFonts w:asciiTheme="minorHAnsi" w:hAnsiTheme="minorHAnsi" w:cstheme="minorHAnsi"/>
          <w:color w:val="000000"/>
        </w:rPr>
        <w:t>Training needs ass</w:t>
      </w:r>
      <w:r w:rsidRPr="007F51A5">
        <w:rPr>
          <w:rFonts w:asciiTheme="minorHAnsi" w:hAnsiTheme="minorHAnsi" w:cstheme="minorHAnsi"/>
          <w:b/>
          <w:color w:val="000000"/>
        </w:rPr>
        <w:t>ess</w:t>
      </w:r>
      <w:r w:rsidRPr="007F51A5">
        <w:rPr>
          <w:rFonts w:asciiTheme="minorHAnsi" w:hAnsiTheme="minorHAnsi" w:cstheme="minorHAnsi"/>
          <w:color w:val="000000"/>
        </w:rPr>
        <w:t>ments for rural women and adolescents and capacity building sessions on gender mainstreaming of communities and staff</w:t>
      </w:r>
      <w:r w:rsidRPr="007F51A5">
        <w:rPr>
          <w:rFonts w:asciiTheme="minorHAnsi" w:hAnsiTheme="minorHAnsi" w:cstheme="minorHAnsi"/>
        </w:rPr>
        <w:t xml:space="preserve"> </w:t>
      </w:r>
    </w:p>
    <w:p w:rsidR="00F1778F" w:rsidRPr="007F51A5" w:rsidRDefault="00F1778F" w:rsidP="0048666D">
      <w:pPr>
        <w:tabs>
          <w:tab w:val="left" w:pos="3135"/>
        </w:tabs>
        <w:jc w:val="both"/>
        <w:rPr>
          <w:rFonts w:asciiTheme="minorHAnsi" w:hAnsiTheme="minorHAnsi" w:cstheme="minorHAnsi"/>
          <w:b/>
          <w:sz w:val="22"/>
          <w:szCs w:val="22"/>
        </w:rPr>
      </w:pPr>
    </w:p>
    <w:p w:rsidR="00F1778F" w:rsidRPr="007F51A5" w:rsidRDefault="00F1778F" w:rsidP="0048666D">
      <w:pPr>
        <w:tabs>
          <w:tab w:val="left" w:pos="3135"/>
        </w:tabs>
        <w:jc w:val="both"/>
        <w:rPr>
          <w:rFonts w:asciiTheme="minorHAnsi" w:hAnsiTheme="minorHAnsi" w:cstheme="minorHAnsi"/>
          <w:b/>
          <w:i/>
          <w:sz w:val="22"/>
          <w:szCs w:val="22"/>
        </w:rPr>
      </w:pPr>
      <w:r w:rsidRPr="007F51A5">
        <w:rPr>
          <w:rFonts w:asciiTheme="minorHAnsi" w:hAnsiTheme="minorHAnsi" w:cstheme="minorHAnsi"/>
          <w:b/>
          <w:i/>
          <w:sz w:val="22"/>
          <w:szCs w:val="22"/>
        </w:rPr>
        <w:t xml:space="preserve">Pakistan Institute for Environment Development Action Research (PIEDAR) </w:t>
      </w:r>
    </w:p>
    <w:p w:rsidR="003D632C" w:rsidRPr="007F51A5" w:rsidRDefault="0044319D" w:rsidP="0048666D">
      <w:pPr>
        <w:tabs>
          <w:tab w:val="left" w:pos="3135"/>
        </w:tabs>
        <w:jc w:val="both"/>
        <w:rPr>
          <w:rFonts w:asciiTheme="minorHAnsi" w:hAnsiTheme="minorHAnsi" w:cstheme="minorHAnsi"/>
          <w:sz w:val="22"/>
          <w:szCs w:val="22"/>
          <w:u w:val="single"/>
        </w:rPr>
      </w:pPr>
      <w:r w:rsidRPr="007F51A5">
        <w:rPr>
          <w:rFonts w:asciiTheme="minorHAnsi" w:hAnsiTheme="minorHAnsi" w:cstheme="minorHAnsi"/>
          <w:b/>
          <w:sz w:val="22"/>
          <w:szCs w:val="22"/>
          <w:u w:val="single"/>
        </w:rPr>
        <w:t xml:space="preserve">7) </w:t>
      </w:r>
      <w:r w:rsidR="003D632C" w:rsidRPr="007F51A5">
        <w:rPr>
          <w:rFonts w:asciiTheme="minorHAnsi" w:hAnsiTheme="minorHAnsi" w:cstheme="minorHAnsi"/>
          <w:b/>
          <w:sz w:val="22"/>
          <w:szCs w:val="22"/>
          <w:u w:val="single"/>
        </w:rPr>
        <w:t xml:space="preserve">Researcher women in Environment </w:t>
      </w:r>
      <w:r w:rsidR="00F1778F" w:rsidRPr="007F51A5">
        <w:rPr>
          <w:rFonts w:asciiTheme="minorHAnsi" w:hAnsiTheme="minorHAnsi" w:cstheme="minorHAnsi"/>
          <w:b/>
          <w:sz w:val="22"/>
          <w:szCs w:val="22"/>
          <w:u w:val="single"/>
        </w:rPr>
        <w:t>June1998-Dec1999</w:t>
      </w:r>
    </w:p>
    <w:p w:rsidR="003D632C" w:rsidRPr="007F51A5" w:rsidRDefault="003D632C" w:rsidP="0048666D">
      <w:pPr>
        <w:tabs>
          <w:tab w:val="left" w:pos="3135"/>
        </w:tabs>
        <w:jc w:val="both"/>
        <w:rPr>
          <w:rFonts w:asciiTheme="minorHAnsi" w:hAnsiTheme="minorHAnsi" w:cstheme="minorHAnsi"/>
          <w:sz w:val="22"/>
          <w:szCs w:val="22"/>
        </w:rPr>
      </w:pPr>
    </w:p>
    <w:p w:rsidR="005314E7" w:rsidRPr="007F51A5" w:rsidRDefault="003D632C" w:rsidP="007F51A5">
      <w:pPr>
        <w:pStyle w:val="ListParagraph"/>
        <w:tabs>
          <w:tab w:val="left" w:pos="3135"/>
        </w:tabs>
        <w:ind w:left="450"/>
        <w:jc w:val="both"/>
        <w:rPr>
          <w:rFonts w:asciiTheme="minorHAnsi" w:hAnsiTheme="minorHAnsi" w:cstheme="minorHAnsi"/>
          <w:b/>
        </w:rPr>
      </w:pPr>
      <w:r w:rsidRPr="007F51A5">
        <w:rPr>
          <w:rFonts w:asciiTheme="minorHAnsi" w:hAnsiTheme="minorHAnsi" w:cstheme="minorHAnsi"/>
          <w:b/>
        </w:rPr>
        <w:t>Community Managed Tourism around Lakes of Swat District, for the promotion of eco-tourism through community participation.</w:t>
      </w:r>
      <w:r w:rsidR="0044319D" w:rsidRPr="007F51A5">
        <w:rPr>
          <w:rFonts w:asciiTheme="minorHAnsi" w:hAnsiTheme="minorHAnsi" w:cstheme="minorHAnsi"/>
          <w:b/>
        </w:rPr>
        <w:t xml:space="preserve"> </w:t>
      </w:r>
    </w:p>
    <w:p w:rsidR="00C5411B" w:rsidRPr="007F51A5" w:rsidRDefault="005314E7" w:rsidP="006A1DAD">
      <w:pPr>
        <w:pStyle w:val="ListParagraph"/>
        <w:numPr>
          <w:ilvl w:val="0"/>
          <w:numId w:val="20"/>
        </w:numPr>
        <w:tabs>
          <w:tab w:val="left" w:pos="3135"/>
        </w:tabs>
        <w:jc w:val="both"/>
        <w:rPr>
          <w:rFonts w:asciiTheme="minorHAnsi" w:hAnsiTheme="minorHAnsi" w:cstheme="minorHAnsi"/>
        </w:rPr>
      </w:pPr>
      <w:r w:rsidRPr="007F51A5">
        <w:rPr>
          <w:rFonts w:asciiTheme="minorHAnsi" w:hAnsiTheme="minorHAnsi" w:cstheme="minorHAnsi"/>
        </w:rPr>
        <w:t>Research</w:t>
      </w:r>
      <w:r w:rsidR="003D632C" w:rsidRPr="007F51A5">
        <w:rPr>
          <w:rFonts w:asciiTheme="minorHAnsi" w:hAnsiTheme="minorHAnsi" w:cstheme="minorHAnsi"/>
        </w:rPr>
        <w:t xml:space="preserve"> and surveys in the valley and collection of data/information from local women through social mapping, FGDs etc, arranged capacity building workshops for women target groups, liaison with relevant departments, field reporting</w:t>
      </w:r>
      <w:r w:rsidR="00DF3446" w:rsidRPr="007F51A5">
        <w:rPr>
          <w:rFonts w:asciiTheme="minorHAnsi" w:hAnsiTheme="minorHAnsi" w:cstheme="minorHAnsi"/>
        </w:rPr>
        <w:t>;</w:t>
      </w:r>
    </w:p>
    <w:p w:rsidR="00DF3446" w:rsidRPr="007F51A5" w:rsidRDefault="005314E7" w:rsidP="005314E7">
      <w:pPr>
        <w:pStyle w:val="ListParagraph"/>
        <w:numPr>
          <w:ilvl w:val="0"/>
          <w:numId w:val="20"/>
        </w:numPr>
        <w:tabs>
          <w:tab w:val="left" w:pos="3135"/>
        </w:tabs>
        <w:jc w:val="both"/>
        <w:rPr>
          <w:rFonts w:asciiTheme="minorHAnsi" w:hAnsiTheme="minorHAnsi" w:cstheme="minorHAnsi"/>
        </w:rPr>
      </w:pPr>
      <w:r w:rsidRPr="007F51A5">
        <w:rPr>
          <w:rFonts w:asciiTheme="minorHAnsi" w:hAnsiTheme="minorHAnsi" w:cstheme="minorHAnsi"/>
        </w:rPr>
        <w:t>Developed appropriate participatory and gender responsive monitoring and evaluation strategies, methods and tools; supervised the conduct of social studies in support to project implementation; supervised the conduct of Community Based Monitoring and Evaluation activities through Participatory Rapid Appraisal (PRA) methods and tools.</w:t>
      </w:r>
    </w:p>
    <w:p w:rsidR="003E52AD" w:rsidRPr="007F51A5" w:rsidRDefault="003E52AD" w:rsidP="0048666D">
      <w:pPr>
        <w:pBdr>
          <w:bottom w:val="single" w:sz="4" w:space="1" w:color="auto"/>
        </w:pBdr>
        <w:tabs>
          <w:tab w:val="left" w:pos="3135"/>
        </w:tabs>
        <w:jc w:val="both"/>
        <w:rPr>
          <w:rFonts w:asciiTheme="minorHAnsi" w:hAnsiTheme="minorHAnsi" w:cstheme="minorHAnsi"/>
          <w:b/>
          <w:bCs/>
          <w:sz w:val="22"/>
          <w:szCs w:val="22"/>
        </w:rPr>
      </w:pPr>
    </w:p>
    <w:p w:rsidR="00D62AEE" w:rsidRPr="007F51A5" w:rsidRDefault="007A2F60" w:rsidP="0048666D">
      <w:pPr>
        <w:tabs>
          <w:tab w:val="left" w:pos="3135"/>
        </w:tabs>
        <w:jc w:val="both"/>
        <w:rPr>
          <w:rFonts w:asciiTheme="minorHAnsi" w:hAnsiTheme="minorHAnsi" w:cstheme="minorHAnsi"/>
          <w:b/>
          <w:sz w:val="22"/>
          <w:szCs w:val="22"/>
        </w:rPr>
      </w:pPr>
      <w:r w:rsidRPr="007F51A5">
        <w:rPr>
          <w:rFonts w:asciiTheme="minorHAnsi" w:hAnsiTheme="minorHAnsi" w:cstheme="minorHAnsi"/>
          <w:b/>
          <w:sz w:val="22"/>
          <w:szCs w:val="22"/>
        </w:rPr>
        <w:t>KEY ACHIEVEMENTS</w:t>
      </w:r>
      <w:r w:rsidR="00D62AEE" w:rsidRPr="007F51A5">
        <w:rPr>
          <w:rFonts w:asciiTheme="minorHAnsi" w:hAnsiTheme="minorHAnsi" w:cstheme="minorHAnsi"/>
          <w:b/>
          <w:sz w:val="22"/>
          <w:szCs w:val="22"/>
        </w:rPr>
        <w:t>:</w:t>
      </w:r>
    </w:p>
    <w:p w:rsidR="00057FB3" w:rsidRPr="007F51A5" w:rsidRDefault="00057FB3" w:rsidP="006A1DAD">
      <w:pPr>
        <w:pStyle w:val="ListParagraph"/>
        <w:widowControl w:val="0"/>
        <w:numPr>
          <w:ilvl w:val="0"/>
          <w:numId w:val="22"/>
        </w:numPr>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 xml:space="preserve">Applied DEC accountability framework and supported data /evidence collection on HR, Procumbent, program and partnership, Q&amp;A, finance, PDQ and M&amp;E. The whole exercise helped us in streaming CIP documentation and ensuring transparency under framework. </w:t>
      </w:r>
    </w:p>
    <w:p w:rsidR="00057FB3" w:rsidRPr="007F51A5" w:rsidRDefault="00057FB3" w:rsidP="006A1DAD">
      <w:pPr>
        <w:pStyle w:val="ListParagraph"/>
        <w:numPr>
          <w:ilvl w:val="0"/>
          <w:numId w:val="22"/>
        </w:numPr>
        <w:tabs>
          <w:tab w:val="left" w:pos="3135"/>
        </w:tabs>
        <w:jc w:val="both"/>
        <w:rPr>
          <w:rFonts w:asciiTheme="minorHAnsi" w:hAnsiTheme="minorHAnsi" w:cstheme="minorHAnsi"/>
        </w:rPr>
      </w:pPr>
      <w:r w:rsidRPr="007F51A5">
        <w:rPr>
          <w:rFonts w:asciiTheme="minorHAnsi" w:hAnsiTheme="minorHAnsi" w:cstheme="minorHAnsi"/>
        </w:rPr>
        <w:t>Facilitated review of 2011 flood projects through impartial impact evaluations, lesson learnt workshop for BMZ and PEFSA II and DEC II held and sharing was done across provinces to learn from challenges and put best practices in place</w:t>
      </w:r>
    </w:p>
    <w:p w:rsidR="00057FB3" w:rsidRPr="007F51A5" w:rsidRDefault="00057FB3" w:rsidP="006A1DAD">
      <w:pPr>
        <w:pStyle w:val="ListParagraph"/>
        <w:numPr>
          <w:ilvl w:val="0"/>
          <w:numId w:val="13"/>
        </w:numPr>
        <w:jc w:val="both"/>
        <w:rPr>
          <w:rFonts w:asciiTheme="minorHAnsi" w:hAnsiTheme="minorHAnsi" w:cstheme="minorHAnsi"/>
        </w:rPr>
      </w:pPr>
      <w:r w:rsidRPr="007F51A5">
        <w:rPr>
          <w:rFonts w:asciiTheme="minorHAnsi" w:hAnsiTheme="minorHAnsi" w:cstheme="minorHAnsi"/>
        </w:rPr>
        <w:t>Conducted After Action Review for Flood 2010 and shar</w:t>
      </w:r>
      <w:r w:rsidR="00016B2D" w:rsidRPr="007F51A5">
        <w:rPr>
          <w:rFonts w:asciiTheme="minorHAnsi" w:hAnsiTheme="minorHAnsi" w:cstheme="minorHAnsi"/>
        </w:rPr>
        <w:t>ed</w:t>
      </w:r>
      <w:r w:rsidRPr="007F51A5">
        <w:rPr>
          <w:rFonts w:asciiTheme="minorHAnsi" w:hAnsiTheme="minorHAnsi" w:cstheme="minorHAnsi"/>
        </w:rPr>
        <w:t xml:space="preserve"> cross learning/achievements after feeding back from various unit departments to CI- </w:t>
      </w:r>
    </w:p>
    <w:p w:rsidR="003F2C4F" w:rsidRPr="007F51A5" w:rsidRDefault="003F2C4F" w:rsidP="003F2C4F">
      <w:pPr>
        <w:pStyle w:val="ListParagraph"/>
        <w:widowControl w:val="0"/>
        <w:numPr>
          <w:ilvl w:val="0"/>
          <w:numId w:val="23"/>
        </w:numPr>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 xml:space="preserve">developed appropriate participatory and gender responsive monitoring and evaluation strategies, methods and tools; supervised the conduct of social studies in support to project implementation; supervised the conduct of Community Based Monitoring and Evaluation activities through Participatory Rapid Appraisal (PRA) methods and tools. </w:t>
      </w:r>
    </w:p>
    <w:p w:rsidR="003F2C4F" w:rsidRPr="007F51A5" w:rsidRDefault="003F2C4F" w:rsidP="003F2C4F">
      <w:pPr>
        <w:pStyle w:val="ListParagraph"/>
        <w:widowControl w:val="0"/>
        <w:numPr>
          <w:ilvl w:val="0"/>
          <w:numId w:val="23"/>
        </w:numPr>
        <w:tabs>
          <w:tab w:val="left" w:pos="5529"/>
        </w:tabs>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MBM &amp; Quality  and Accountability training of trainers  (</w:t>
      </w:r>
      <w:proofErr w:type="spellStart"/>
      <w:r w:rsidRPr="007F51A5">
        <w:rPr>
          <w:rFonts w:asciiTheme="minorHAnsi" w:hAnsiTheme="minorHAnsi" w:cstheme="minorHAnsi"/>
        </w:rPr>
        <w:t>ToT</w:t>
      </w:r>
      <w:proofErr w:type="spellEnd"/>
      <w:r w:rsidRPr="007F51A5">
        <w:rPr>
          <w:rFonts w:asciiTheme="minorHAnsi" w:hAnsiTheme="minorHAnsi" w:cstheme="minorHAnsi"/>
        </w:rPr>
        <w:t>) provided to all Care and IP’s relevant staff BMZ, DEC and PEFSA in North and south and other projects</w:t>
      </w:r>
    </w:p>
    <w:p w:rsidR="00057FB3" w:rsidRPr="007F51A5" w:rsidRDefault="00057FB3" w:rsidP="003F2C4F">
      <w:pPr>
        <w:pStyle w:val="ListParagraph"/>
        <w:widowControl w:val="0"/>
        <w:numPr>
          <w:ilvl w:val="0"/>
          <w:numId w:val="23"/>
        </w:numPr>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Qualitative indicators for accountability including participation, information sharing/ transparency, complaint handling, continual learning, monitoring internal and external, sphere minimum standards, are well defined in log frames in 2010 and 2011</w:t>
      </w:r>
    </w:p>
    <w:p w:rsidR="001D0590" w:rsidRPr="007F51A5" w:rsidRDefault="00365855" w:rsidP="006A1DAD">
      <w:pPr>
        <w:pStyle w:val="ListParagraph"/>
        <w:widowControl w:val="0"/>
        <w:numPr>
          <w:ilvl w:val="0"/>
          <w:numId w:val="22"/>
        </w:numPr>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Conducted Rapid Need Assessment</w:t>
      </w:r>
      <w:r w:rsidR="00081D2C" w:rsidRPr="007F51A5">
        <w:rPr>
          <w:rFonts w:asciiTheme="minorHAnsi" w:hAnsiTheme="minorHAnsi" w:cstheme="minorHAnsi"/>
        </w:rPr>
        <w:t xml:space="preserve"> (RNA)</w:t>
      </w:r>
      <w:r w:rsidRPr="007F51A5">
        <w:rPr>
          <w:rFonts w:asciiTheme="minorHAnsi" w:hAnsiTheme="minorHAnsi" w:cstheme="minorHAnsi"/>
        </w:rPr>
        <w:t xml:space="preserve"> </w:t>
      </w:r>
      <w:r w:rsidR="00081D2C" w:rsidRPr="007F51A5">
        <w:rPr>
          <w:rFonts w:asciiTheme="minorHAnsi" w:hAnsiTheme="minorHAnsi" w:cstheme="minorHAnsi"/>
        </w:rPr>
        <w:t>for floods in North and South Sind</w:t>
      </w:r>
      <w:r w:rsidR="003F2C4F" w:rsidRPr="007F51A5">
        <w:rPr>
          <w:rFonts w:asciiTheme="minorHAnsi" w:hAnsiTheme="minorHAnsi" w:cstheme="minorHAnsi"/>
        </w:rPr>
        <w:t>;</w:t>
      </w:r>
      <w:ins w:id="8" w:author="A" w:date="2013-08-02T23:29:00Z">
        <w:r w:rsidR="00BA74BC">
          <w:rPr>
            <w:rFonts w:asciiTheme="minorHAnsi" w:hAnsiTheme="minorHAnsi" w:cstheme="minorHAnsi"/>
          </w:rPr>
          <w:t xml:space="preserve"> </w:t>
        </w:r>
      </w:ins>
      <w:r w:rsidR="000D45E0" w:rsidRPr="007F51A5">
        <w:rPr>
          <w:rFonts w:asciiTheme="minorHAnsi" w:hAnsiTheme="minorHAnsi" w:cstheme="minorHAnsi"/>
        </w:rPr>
        <w:t xml:space="preserve">Quality and Accountability strategy finalized and rolled out in </w:t>
      </w:r>
      <w:r w:rsidR="00081D2C" w:rsidRPr="007F51A5">
        <w:rPr>
          <w:rFonts w:asciiTheme="minorHAnsi" w:hAnsiTheme="minorHAnsi" w:cstheme="minorHAnsi"/>
        </w:rPr>
        <w:t>emergency projects</w:t>
      </w:r>
      <w:r w:rsidR="000D45E0" w:rsidRPr="007F51A5">
        <w:rPr>
          <w:rFonts w:asciiTheme="minorHAnsi" w:hAnsiTheme="minorHAnsi" w:cstheme="minorHAnsi"/>
        </w:rPr>
        <w:t xml:space="preserve"> </w:t>
      </w:r>
    </w:p>
    <w:p w:rsidR="000D45E0" w:rsidRPr="007F51A5" w:rsidRDefault="000D45E0" w:rsidP="006A1DAD">
      <w:pPr>
        <w:pStyle w:val="ListParagraph"/>
        <w:numPr>
          <w:ilvl w:val="0"/>
          <w:numId w:val="13"/>
        </w:numPr>
        <w:jc w:val="both"/>
        <w:rPr>
          <w:rFonts w:asciiTheme="minorHAnsi" w:hAnsiTheme="minorHAnsi" w:cstheme="minorHAnsi"/>
        </w:rPr>
      </w:pPr>
      <w:r w:rsidRPr="007F51A5">
        <w:rPr>
          <w:rFonts w:asciiTheme="minorHAnsi" w:hAnsiTheme="minorHAnsi" w:cstheme="minorHAnsi"/>
        </w:rPr>
        <w:t>Develop</w:t>
      </w:r>
      <w:r w:rsidR="006A1DAD" w:rsidRPr="007F51A5">
        <w:rPr>
          <w:rFonts w:asciiTheme="minorHAnsi" w:hAnsiTheme="minorHAnsi" w:cstheme="minorHAnsi"/>
        </w:rPr>
        <w:t>ed</w:t>
      </w:r>
      <w:r w:rsidRPr="007F51A5">
        <w:rPr>
          <w:rFonts w:asciiTheme="minorHAnsi" w:hAnsiTheme="minorHAnsi" w:cstheme="minorHAnsi"/>
        </w:rPr>
        <w:t xml:space="preserve"> </w:t>
      </w:r>
      <w:r w:rsidR="00016B2D" w:rsidRPr="007F51A5">
        <w:rPr>
          <w:rFonts w:asciiTheme="minorHAnsi" w:hAnsiTheme="minorHAnsi" w:cstheme="minorHAnsi"/>
        </w:rPr>
        <w:t>feedback mechanism a</w:t>
      </w:r>
      <w:r w:rsidRPr="007F51A5">
        <w:rPr>
          <w:rFonts w:asciiTheme="minorHAnsi" w:hAnsiTheme="minorHAnsi" w:cstheme="minorHAnsi"/>
        </w:rPr>
        <w:t xml:space="preserve">nd Information </w:t>
      </w:r>
      <w:r w:rsidR="001D0590" w:rsidRPr="007F51A5">
        <w:rPr>
          <w:rFonts w:asciiTheme="minorHAnsi" w:hAnsiTheme="minorHAnsi" w:cstheme="minorHAnsi"/>
        </w:rPr>
        <w:t xml:space="preserve">sharing and transparency </w:t>
      </w:r>
      <w:r w:rsidRPr="007F51A5">
        <w:rPr>
          <w:rFonts w:asciiTheme="minorHAnsi" w:hAnsiTheme="minorHAnsi" w:cstheme="minorHAnsi"/>
        </w:rPr>
        <w:t xml:space="preserve">guidelines </w:t>
      </w:r>
      <w:r w:rsidR="001D0590" w:rsidRPr="007F51A5">
        <w:rPr>
          <w:rFonts w:asciiTheme="minorHAnsi" w:hAnsiTheme="minorHAnsi" w:cstheme="minorHAnsi"/>
        </w:rPr>
        <w:t xml:space="preserve">to strengthen accountability towards beneficiaries </w:t>
      </w:r>
      <w:r w:rsidRPr="007F51A5">
        <w:rPr>
          <w:rFonts w:asciiTheme="minorHAnsi" w:hAnsiTheme="minorHAnsi" w:cstheme="minorHAnsi"/>
        </w:rPr>
        <w:t xml:space="preserve"> and system to cross validate feedback from beneficiaries</w:t>
      </w:r>
    </w:p>
    <w:p w:rsidR="000D45E0" w:rsidRPr="007F51A5" w:rsidRDefault="000D45E0" w:rsidP="006A1DAD">
      <w:pPr>
        <w:pStyle w:val="ListParagraph"/>
        <w:numPr>
          <w:ilvl w:val="0"/>
          <w:numId w:val="13"/>
        </w:numPr>
        <w:jc w:val="both"/>
        <w:rPr>
          <w:rFonts w:asciiTheme="minorHAnsi" w:hAnsiTheme="minorHAnsi" w:cstheme="minorHAnsi"/>
        </w:rPr>
      </w:pPr>
      <w:r w:rsidRPr="007F51A5">
        <w:rPr>
          <w:rFonts w:asciiTheme="minorHAnsi" w:hAnsiTheme="minorHAnsi" w:cstheme="minorHAnsi"/>
        </w:rPr>
        <w:t>Inclu</w:t>
      </w:r>
      <w:r w:rsidR="006A1DAD" w:rsidRPr="007F51A5">
        <w:rPr>
          <w:rFonts w:asciiTheme="minorHAnsi" w:hAnsiTheme="minorHAnsi" w:cstheme="minorHAnsi"/>
        </w:rPr>
        <w:t xml:space="preserve">ded </w:t>
      </w:r>
      <w:r w:rsidRPr="007F51A5">
        <w:rPr>
          <w:rFonts w:asciiTheme="minorHAnsi" w:hAnsiTheme="minorHAnsi" w:cstheme="minorHAnsi"/>
        </w:rPr>
        <w:t xml:space="preserve">QA clause in partner’s agreements/contracts to legally bind them on compliance of HAP, SPEHERE and other accountability parameters </w:t>
      </w:r>
      <w:r w:rsidR="006A1DAD" w:rsidRPr="007F51A5">
        <w:rPr>
          <w:rFonts w:asciiTheme="minorHAnsi" w:hAnsiTheme="minorHAnsi" w:cstheme="minorHAnsi"/>
        </w:rPr>
        <w:t>in monthly reports and donor’s proposals (QA budgeting)</w:t>
      </w:r>
      <w:r w:rsidRPr="007F51A5">
        <w:rPr>
          <w:rFonts w:asciiTheme="minorHAnsi" w:hAnsiTheme="minorHAnsi" w:cstheme="minorHAnsi"/>
        </w:rPr>
        <w:t xml:space="preserve"> working closely with Accountability Working Group (G &amp;C and M &amp; E, Gender).</w:t>
      </w:r>
    </w:p>
    <w:p w:rsidR="000D45E0" w:rsidRPr="007F51A5" w:rsidRDefault="000D45E0" w:rsidP="006A1DAD">
      <w:pPr>
        <w:pStyle w:val="ListParagraph"/>
        <w:numPr>
          <w:ilvl w:val="0"/>
          <w:numId w:val="13"/>
        </w:numPr>
        <w:jc w:val="both"/>
        <w:rPr>
          <w:rFonts w:asciiTheme="minorHAnsi" w:hAnsiTheme="minorHAnsi" w:cstheme="minorHAnsi"/>
        </w:rPr>
      </w:pPr>
      <w:r w:rsidRPr="007F51A5">
        <w:rPr>
          <w:rFonts w:asciiTheme="minorHAnsi" w:hAnsiTheme="minorHAnsi" w:cstheme="minorHAnsi"/>
        </w:rPr>
        <w:t>Good Enough Guide translation into Urdu for wider use by NGOs and IPs in Pakistan (available on ECB website)</w:t>
      </w:r>
    </w:p>
    <w:p w:rsidR="003F2C4F" w:rsidRPr="007F51A5" w:rsidRDefault="003F2C4F" w:rsidP="003F2C4F">
      <w:pPr>
        <w:pStyle w:val="ListParagraph"/>
        <w:numPr>
          <w:ilvl w:val="0"/>
          <w:numId w:val="13"/>
        </w:numPr>
        <w:jc w:val="both"/>
        <w:rPr>
          <w:rFonts w:asciiTheme="minorHAnsi" w:hAnsiTheme="minorHAnsi" w:cstheme="minorHAnsi"/>
        </w:rPr>
      </w:pPr>
      <w:r w:rsidRPr="007F51A5">
        <w:rPr>
          <w:rFonts w:asciiTheme="minorHAnsi" w:hAnsiTheme="minorHAnsi" w:cstheme="minorHAnsi"/>
        </w:rPr>
        <w:lastRenderedPageBreak/>
        <w:t>Disseminated information about the project in the community using alternative methods and tools in IEC (e.g. distribution of information materials, use of public mobile address, and other participatory IEC strategies).</w:t>
      </w:r>
    </w:p>
    <w:p w:rsidR="000D45E0" w:rsidRPr="007F51A5" w:rsidRDefault="00D9494D" w:rsidP="006A1DAD">
      <w:pPr>
        <w:pStyle w:val="ListParagraph"/>
        <w:widowControl w:val="0"/>
        <w:numPr>
          <w:ilvl w:val="0"/>
          <w:numId w:val="13"/>
        </w:numPr>
        <w:tabs>
          <w:tab w:val="left" w:pos="5529"/>
        </w:tabs>
        <w:autoSpaceDE w:val="0"/>
        <w:autoSpaceDN w:val="0"/>
        <w:adjustRightInd w:val="0"/>
        <w:spacing w:after="0" w:line="240" w:lineRule="auto"/>
        <w:jc w:val="both"/>
        <w:rPr>
          <w:rFonts w:asciiTheme="minorHAnsi" w:hAnsiTheme="minorHAnsi" w:cstheme="minorHAnsi"/>
        </w:rPr>
      </w:pPr>
      <w:r w:rsidRPr="007F51A5">
        <w:rPr>
          <w:rFonts w:asciiTheme="minorHAnsi" w:hAnsiTheme="minorHAnsi" w:cstheme="minorHAnsi"/>
        </w:rPr>
        <w:t xml:space="preserve">Identified Emergency and strategic Partners </w:t>
      </w:r>
      <w:r w:rsidR="007A2F60" w:rsidRPr="007F51A5">
        <w:rPr>
          <w:rFonts w:asciiTheme="minorHAnsi" w:hAnsiTheme="minorHAnsi" w:cstheme="minorHAnsi"/>
        </w:rPr>
        <w:t xml:space="preserve">for </w:t>
      </w:r>
      <w:r w:rsidRPr="007F51A5">
        <w:rPr>
          <w:rFonts w:asciiTheme="minorHAnsi" w:hAnsiTheme="minorHAnsi" w:cstheme="minorHAnsi"/>
        </w:rPr>
        <w:t>sign</w:t>
      </w:r>
      <w:r w:rsidR="007A2F60" w:rsidRPr="007F51A5">
        <w:rPr>
          <w:rFonts w:asciiTheme="minorHAnsi" w:hAnsiTheme="minorHAnsi" w:cstheme="minorHAnsi"/>
        </w:rPr>
        <w:t>ing</w:t>
      </w:r>
      <w:r w:rsidRPr="007F51A5">
        <w:rPr>
          <w:rFonts w:asciiTheme="minorHAnsi" w:hAnsiTheme="minorHAnsi" w:cstheme="minorHAnsi"/>
        </w:rPr>
        <w:t xml:space="preserve"> </w:t>
      </w:r>
      <w:proofErr w:type="spellStart"/>
      <w:r w:rsidRPr="007F51A5">
        <w:rPr>
          <w:rFonts w:asciiTheme="minorHAnsi" w:hAnsiTheme="minorHAnsi" w:cstheme="minorHAnsi"/>
        </w:rPr>
        <w:t>MoU</w:t>
      </w:r>
      <w:proofErr w:type="spellEnd"/>
      <w:r w:rsidRPr="007F51A5">
        <w:rPr>
          <w:rFonts w:asciiTheme="minorHAnsi" w:hAnsiTheme="minorHAnsi" w:cstheme="minorHAnsi"/>
        </w:rPr>
        <w:t xml:space="preserve"> for emergency preparedness partnership across Punjab, SIND and KPK after Partner mapping </w:t>
      </w:r>
    </w:p>
    <w:p w:rsidR="001702F3" w:rsidRPr="007F51A5" w:rsidRDefault="001702F3" w:rsidP="006A1DAD">
      <w:pPr>
        <w:pStyle w:val="ListParagraph"/>
        <w:numPr>
          <w:ilvl w:val="0"/>
          <w:numId w:val="13"/>
        </w:numPr>
        <w:tabs>
          <w:tab w:val="left" w:pos="3135"/>
        </w:tabs>
        <w:jc w:val="both"/>
        <w:rPr>
          <w:rFonts w:asciiTheme="minorHAnsi" w:hAnsiTheme="minorHAnsi" w:cstheme="minorHAnsi"/>
        </w:rPr>
      </w:pPr>
      <w:r w:rsidRPr="007F51A5">
        <w:rPr>
          <w:rFonts w:asciiTheme="minorHAnsi" w:hAnsiTheme="minorHAnsi" w:cstheme="minorHAnsi"/>
        </w:rPr>
        <w:t xml:space="preserve">Project development &amp; management of Rawalpindi Urban Development Program funded by DFID  </w:t>
      </w:r>
    </w:p>
    <w:p w:rsidR="001702F3" w:rsidRPr="007F51A5" w:rsidRDefault="001702F3" w:rsidP="006A1DAD">
      <w:pPr>
        <w:pStyle w:val="ListParagraph"/>
        <w:numPr>
          <w:ilvl w:val="0"/>
          <w:numId w:val="13"/>
        </w:numPr>
        <w:tabs>
          <w:tab w:val="left" w:pos="3135"/>
        </w:tabs>
        <w:jc w:val="both"/>
        <w:rPr>
          <w:rFonts w:asciiTheme="minorHAnsi" w:hAnsiTheme="minorHAnsi" w:cstheme="minorHAnsi"/>
        </w:rPr>
      </w:pPr>
      <w:r w:rsidRPr="007F51A5">
        <w:rPr>
          <w:rFonts w:asciiTheme="minorHAnsi" w:hAnsiTheme="minorHAnsi" w:cstheme="minorHAnsi"/>
        </w:rPr>
        <w:t>Conducted equality audit of concern policies and programs</w:t>
      </w:r>
    </w:p>
    <w:p w:rsidR="001702F3" w:rsidRPr="007F51A5" w:rsidRDefault="001702F3" w:rsidP="006A1DAD">
      <w:pPr>
        <w:pStyle w:val="ListParagraph"/>
        <w:numPr>
          <w:ilvl w:val="0"/>
          <w:numId w:val="13"/>
        </w:numPr>
        <w:tabs>
          <w:tab w:val="left" w:pos="3135"/>
        </w:tabs>
        <w:jc w:val="both"/>
        <w:rPr>
          <w:rFonts w:asciiTheme="minorHAnsi" w:hAnsiTheme="minorHAnsi" w:cstheme="minorHAnsi"/>
        </w:rPr>
      </w:pPr>
      <w:r w:rsidRPr="007F51A5">
        <w:rPr>
          <w:rFonts w:asciiTheme="minorHAnsi" w:hAnsiTheme="minorHAnsi" w:cstheme="minorHAnsi"/>
        </w:rPr>
        <w:t xml:space="preserve">Conducted an evaluation of SAHARA Project </w:t>
      </w:r>
      <w:r w:rsidR="00412D4E" w:rsidRPr="007F51A5">
        <w:rPr>
          <w:rFonts w:asciiTheme="minorHAnsi" w:hAnsiTheme="minorHAnsi" w:cstheme="minorHAnsi"/>
        </w:rPr>
        <w:t xml:space="preserve">to assess impact on earthquake survivors in upper </w:t>
      </w:r>
      <w:proofErr w:type="spellStart"/>
      <w:r w:rsidR="00412D4E" w:rsidRPr="007F51A5">
        <w:rPr>
          <w:rFonts w:asciiTheme="minorHAnsi" w:hAnsiTheme="minorHAnsi" w:cstheme="minorHAnsi"/>
        </w:rPr>
        <w:t>Mansehra</w:t>
      </w:r>
      <w:proofErr w:type="spellEnd"/>
    </w:p>
    <w:p w:rsidR="001702F3" w:rsidRPr="007F51A5" w:rsidRDefault="001702F3" w:rsidP="006A1DAD">
      <w:pPr>
        <w:pStyle w:val="ListParagraph"/>
        <w:numPr>
          <w:ilvl w:val="0"/>
          <w:numId w:val="13"/>
        </w:numPr>
        <w:tabs>
          <w:tab w:val="left" w:pos="3135"/>
        </w:tabs>
        <w:jc w:val="both"/>
        <w:rPr>
          <w:rFonts w:asciiTheme="minorHAnsi" w:hAnsiTheme="minorHAnsi" w:cstheme="minorHAnsi"/>
        </w:rPr>
      </w:pPr>
      <w:r w:rsidRPr="007F51A5">
        <w:rPr>
          <w:rFonts w:asciiTheme="minorHAnsi" w:hAnsiTheme="minorHAnsi" w:cstheme="minorHAnsi"/>
        </w:rPr>
        <w:t>Planned &amp; developed ECO-Tourism promotion project funded by Government of Netherland</w:t>
      </w:r>
    </w:p>
    <w:p w:rsidR="001702F3" w:rsidRPr="007F51A5" w:rsidRDefault="001702F3" w:rsidP="006A1DAD">
      <w:pPr>
        <w:pStyle w:val="ListParagraph"/>
        <w:numPr>
          <w:ilvl w:val="0"/>
          <w:numId w:val="13"/>
        </w:numPr>
        <w:tabs>
          <w:tab w:val="left" w:pos="3135"/>
        </w:tabs>
        <w:jc w:val="both"/>
        <w:rPr>
          <w:rFonts w:asciiTheme="minorHAnsi" w:hAnsiTheme="minorHAnsi" w:cstheme="minorHAnsi"/>
        </w:rPr>
      </w:pPr>
      <w:r w:rsidRPr="007F51A5">
        <w:rPr>
          <w:rFonts w:asciiTheme="minorHAnsi" w:hAnsiTheme="minorHAnsi" w:cstheme="minorHAnsi"/>
        </w:rPr>
        <w:t>Designed “Child to Child Health Programme” for Plan Pakistan</w:t>
      </w:r>
    </w:p>
    <w:p w:rsidR="00C5411B" w:rsidRPr="007F51A5" w:rsidRDefault="001702F3" w:rsidP="006A1DAD">
      <w:pPr>
        <w:pStyle w:val="ListParagraph"/>
        <w:numPr>
          <w:ilvl w:val="0"/>
          <w:numId w:val="13"/>
        </w:numPr>
        <w:pBdr>
          <w:bottom w:val="single" w:sz="4" w:space="1" w:color="auto"/>
        </w:pBdr>
        <w:spacing w:before="252"/>
        <w:jc w:val="both"/>
        <w:rPr>
          <w:rFonts w:asciiTheme="minorHAnsi" w:hAnsiTheme="minorHAnsi" w:cstheme="minorHAnsi"/>
        </w:rPr>
      </w:pPr>
      <w:r w:rsidRPr="007F51A5">
        <w:rPr>
          <w:rFonts w:asciiTheme="minorHAnsi" w:hAnsiTheme="minorHAnsi" w:cstheme="minorHAnsi"/>
        </w:rPr>
        <w:t xml:space="preserve">Managed and completed Girl Child project funded by UNICEF  &amp; JEAT project funded by </w:t>
      </w:r>
      <w:r w:rsidR="007A2F60" w:rsidRPr="007F51A5">
        <w:rPr>
          <w:rFonts w:asciiTheme="minorHAnsi" w:hAnsiTheme="minorHAnsi" w:cstheme="minorHAnsi"/>
        </w:rPr>
        <w:t xml:space="preserve">The </w:t>
      </w:r>
      <w:r w:rsidRPr="007F51A5">
        <w:rPr>
          <w:rFonts w:asciiTheme="minorHAnsi" w:hAnsiTheme="minorHAnsi" w:cstheme="minorHAnsi"/>
        </w:rPr>
        <w:t xml:space="preserve">Asia </w:t>
      </w:r>
      <w:r w:rsidR="007A2F60" w:rsidRPr="007F51A5">
        <w:rPr>
          <w:rFonts w:asciiTheme="minorHAnsi" w:hAnsiTheme="minorHAnsi" w:cstheme="minorHAnsi"/>
        </w:rPr>
        <w:t>Foundation</w:t>
      </w:r>
    </w:p>
    <w:p w:rsidR="0048666D" w:rsidRPr="007F51A5" w:rsidRDefault="0048666D" w:rsidP="0048666D">
      <w:pPr>
        <w:widowControl w:val="0"/>
        <w:autoSpaceDE w:val="0"/>
        <w:autoSpaceDN w:val="0"/>
        <w:jc w:val="both"/>
        <w:rPr>
          <w:rFonts w:asciiTheme="minorHAnsi" w:hAnsiTheme="minorHAnsi" w:cstheme="minorHAnsi"/>
          <w:b/>
          <w:sz w:val="22"/>
          <w:szCs w:val="22"/>
        </w:rPr>
      </w:pPr>
      <w:r w:rsidRPr="007F51A5">
        <w:rPr>
          <w:rFonts w:asciiTheme="minorHAnsi" w:hAnsiTheme="minorHAnsi" w:cstheme="minorHAnsi"/>
          <w:b/>
          <w:sz w:val="22"/>
          <w:szCs w:val="22"/>
        </w:rPr>
        <w:t>PROFESSIONAL TRAININGS, WORKSHOPS AND CONFERENCE</w:t>
      </w:r>
      <w:r w:rsidR="008D0621" w:rsidRPr="007F51A5">
        <w:rPr>
          <w:rFonts w:asciiTheme="minorHAnsi" w:hAnsiTheme="minorHAnsi" w:cstheme="minorHAnsi"/>
          <w:b/>
          <w:sz w:val="22"/>
          <w:szCs w:val="22"/>
        </w:rPr>
        <w:t>S</w:t>
      </w:r>
    </w:p>
    <w:p w:rsidR="0048666D" w:rsidRPr="007F51A5" w:rsidRDefault="0048666D" w:rsidP="0048666D">
      <w:pPr>
        <w:widowControl w:val="0"/>
        <w:autoSpaceDE w:val="0"/>
        <w:autoSpaceDN w:val="0"/>
        <w:jc w:val="both"/>
        <w:rPr>
          <w:rFonts w:asciiTheme="minorHAnsi" w:hAnsiTheme="minorHAnsi" w:cstheme="minorHAnsi"/>
          <w:b/>
          <w:sz w:val="22"/>
          <w:szCs w:val="22"/>
        </w:rPr>
      </w:pPr>
    </w:p>
    <w:p w:rsidR="0048666D" w:rsidRDefault="0048666D" w:rsidP="0048666D">
      <w:pPr>
        <w:widowControl w:val="0"/>
        <w:autoSpaceDE w:val="0"/>
        <w:autoSpaceDN w:val="0"/>
        <w:jc w:val="both"/>
        <w:rPr>
          <w:rFonts w:asciiTheme="minorHAnsi" w:hAnsiTheme="minorHAnsi" w:cstheme="minorHAnsi"/>
          <w:b/>
          <w:sz w:val="22"/>
          <w:szCs w:val="22"/>
        </w:rPr>
      </w:pPr>
      <w:r w:rsidRPr="007F51A5">
        <w:rPr>
          <w:rFonts w:asciiTheme="minorHAnsi" w:hAnsiTheme="minorHAnsi" w:cstheme="minorHAnsi"/>
          <w:b/>
          <w:sz w:val="22"/>
          <w:szCs w:val="22"/>
        </w:rPr>
        <w:t>INTERNATIONAL TRAININGS:</w:t>
      </w:r>
    </w:p>
    <w:p w:rsidR="007F51A5" w:rsidRPr="007F51A5" w:rsidRDefault="007F51A5" w:rsidP="007F51A5">
      <w:pPr>
        <w:pStyle w:val="ListParagraph"/>
        <w:widowControl w:val="0"/>
        <w:numPr>
          <w:ilvl w:val="0"/>
          <w:numId w:val="31"/>
        </w:numPr>
        <w:autoSpaceDE w:val="0"/>
        <w:autoSpaceDN w:val="0"/>
        <w:jc w:val="both"/>
        <w:rPr>
          <w:rFonts w:asciiTheme="minorHAnsi" w:hAnsiTheme="minorHAnsi" w:cstheme="minorHAnsi"/>
        </w:rPr>
      </w:pPr>
      <w:r w:rsidRPr="007F51A5">
        <w:rPr>
          <w:rFonts w:asciiTheme="minorHAnsi" w:hAnsiTheme="minorHAnsi" w:cstheme="minorHAnsi"/>
        </w:rPr>
        <w:t>PRINCE 2</w:t>
      </w:r>
      <w:ins w:id="9" w:author="A" w:date="2013-08-02T23:31:00Z">
        <w:r w:rsidR="00BA74BC">
          <w:rPr>
            <w:rFonts w:asciiTheme="minorHAnsi" w:hAnsiTheme="minorHAnsi" w:cstheme="minorHAnsi"/>
          </w:rPr>
          <w:t>-</w:t>
        </w:r>
      </w:ins>
      <w:r w:rsidRPr="007F51A5">
        <w:rPr>
          <w:rFonts w:asciiTheme="minorHAnsi" w:hAnsiTheme="minorHAnsi" w:cstheme="minorHAnsi"/>
        </w:rPr>
        <w:t xml:space="preserve"> </w:t>
      </w:r>
      <w:ins w:id="10" w:author="A" w:date="2013-08-02T23:31:00Z">
        <w:r w:rsidR="00BA74BC">
          <w:rPr>
            <w:rFonts w:asciiTheme="minorHAnsi" w:hAnsiTheme="minorHAnsi" w:cstheme="minorHAnsi"/>
          </w:rPr>
          <w:t xml:space="preserve">2009 </w:t>
        </w:r>
      </w:ins>
      <w:r w:rsidRPr="007F51A5">
        <w:rPr>
          <w:rFonts w:asciiTheme="minorHAnsi" w:hAnsiTheme="minorHAnsi" w:cstheme="minorHAnsi"/>
        </w:rPr>
        <w:t xml:space="preserve">Foundation course </w:t>
      </w:r>
      <w:ins w:id="11" w:author="A" w:date="2013-08-02T23:31:00Z">
        <w:r w:rsidR="00BA74BC">
          <w:rPr>
            <w:rFonts w:asciiTheme="minorHAnsi" w:hAnsiTheme="minorHAnsi" w:cstheme="minorHAnsi"/>
          </w:rPr>
          <w:t>–ILX Group</w:t>
        </w:r>
      </w:ins>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TOT on Quality and Accountability organized by HAP-I in Jakarta, Indonesia 2012</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CARE Humanitarian Emergency Operations (CHEOPS) Bangkok 2011</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Course on Becoming an e-tutor on health and sanitation (UNU-India 2009);</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Rights based approach to development ((Dignity International, India 2008);</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HR Policies development (Cairo- Egypt 2008);</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rPr>
      </w:pPr>
      <w:r w:rsidRPr="007F51A5">
        <w:rPr>
          <w:rFonts w:asciiTheme="minorHAnsi" w:hAnsiTheme="minorHAnsi" w:cstheme="minorHAnsi"/>
        </w:rPr>
        <w:t xml:space="preserve">Presentation in CIVICUS Assembly on the theme of Accountability (Glasgow-Scotland 2007); </w:t>
      </w:r>
    </w:p>
    <w:p w:rsidR="0048666D" w:rsidRPr="007F51A5" w:rsidRDefault="0048666D" w:rsidP="006A1DAD">
      <w:pPr>
        <w:pStyle w:val="ListParagraph"/>
        <w:numPr>
          <w:ilvl w:val="0"/>
          <w:numId w:val="11"/>
        </w:numPr>
        <w:tabs>
          <w:tab w:val="left" w:pos="3135"/>
        </w:tabs>
        <w:ind w:left="720"/>
        <w:jc w:val="both"/>
        <w:rPr>
          <w:rFonts w:asciiTheme="minorHAnsi" w:hAnsiTheme="minorHAnsi" w:cstheme="minorHAnsi"/>
          <w:b/>
        </w:rPr>
      </w:pPr>
      <w:r w:rsidRPr="007F51A5">
        <w:rPr>
          <w:rFonts w:asciiTheme="minorHAnsi" w:hAnsiTheme="minorHAnsi" w:cstheme="minorHAnsi"/>
        </w:rPr>
        <w:t>Diversification of Livelihood Options ( Concern Afghanistan, Kabul 2006)</w:t>
      </w:r>
    </w:p>
    <w:p w:rsidR="0048666D" w:rsidRPr="007F51A5" w:rsidRDefault="0048666D" w:rsidP="0048666D">
      <w:pPr>
        <w:tabs>
          <w:tab w:val="left" w:pos="3135"/>
        </w:tabs>
        <w:jc w:val="both"/>
        <w:rPr>
          <w:rFonts w:asciiTheme="minorHAnsi" w:hAnsiTheme="minorHAnsi" w:cstheme="minorHAnsi"/>
          <w:b/>
          <w:sz w:val="22"/>
          <w:szCs w:val="22"/>
        </w:rPr>
      </w:pPr>
      <w:r w:rsidRPr="007F51A5">
        <w:rPr>
          <w:rFonts w:asciiTheme="minorHAnsi" w:hAnsiTheme="minorHAnsi" w:cstheme="minorHAnsi"/>
          <w:b/>
          <w:sz w:val="22"/>
          <w:szCs w:val="22"/>
        </w:rPr>
        <w:t>NATIONAL TRAININGS:</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Courses on Humanitarian Accountability Principles and framework and its implementation by HAP 2009</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proofErr w:type="spellStart"/>
      <w:r w:rsidRPr="007F51A5">
        <w:rPr>
          <w:rFonts w:asciiTheme="minorHAnsi" w:hAnsiTheme="minorHAnsi" w:cstheme="minorHAnsi"/>
        </w:rPr>
        <w:t>ToT</w:t>
      </w:r>
      <w:proofErr w:type="spellEnd"/>
      <w:r w:rsidRPr="007F51A5">
        <w:rPr>
          <w:rFonts w:asciiTheme="minorHAnsi" w:hAnsiTheme="minorHAnsi" w:cstheme="minorHAnsi"/>
        </w:rPr>
        <w:t xml:space="preserve"> on  Development of Compliant and Response Mechanism by Concern 2008</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proofErr w:type="spellStart"/>
      <w:r w:rsidRPr="007F51A5">
        <w:rPr>
          <w:rFonts w:asciiTheme="minorHAnsi" w:hAnsiTheme="minorHAnsi" w:cstheme="minorHAnsi"/>
        </w:rPr>
        <w:t>ToT</w:t>
      </w:r>
      <w:proofErr w:type="spellEnd"/>
      <w:r w:rsidRPr="007F51A5">
        <w:rPr>
          <w:rFonts w:asciiTheme="minorHAnsi" w:hAnsiTheme="minorHAnsi" w:cstheme="minorHAnsi"/>
        </w:rPr>
        <w:t xml:space="preserve"> courses  on Sphere Standards  by  CWS 2006</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Training sessions on value for money and accountability by Concern Dublin focal person 2007</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Training on Emergency Project Cycle by Concern 2008</w:t>
      </w:r>
    </w:p>
    <w:p w:rsidR="0048666D" w:rsidRPr="007F51A5" w:rsidRDefault="0048666D" w:rsidP="006A1DAD">
      <w:pPr>
        <w:pStyle w:val="ListParagraph"/>
        <w:numPr>
          <w:ilvl w:val="0"/>
          <w:numId w:val="12"/>
        </w:numPr>
        <w:jc w:val="both"/>
        <w:rPr>
          <w:rFonts w:asciiTheme="minorHAnsi" w:hAnsiTheme="minorHAnsi" w:cstheme="minorHAnsi"/>
          <w:lang w:val="en-IE"/>
        </w:rPr>
      </w:pPr>
      <w:r w:rsidRPr="007F51A5">
        <w:rPr>
          <w:rFonts w:asciiTheme="minorHAnsi" w:hAnsiTheme="minorHAnsi" w:cstheme="minorHAnsi"/>
          <w:lang w:val="en-IE"/>
        </w:rPr>
        <w:t xml:space="preserve">Trainings on Environmental &amp; Primary Health Care, HIV/AIDS (Concern) </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Course on Project Management (LUMS Lahore 2005)</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Effective Communication, Negotiations Skills and Conflict Management (Concern, Pakistan 2004),</w:t>
      </w:r>
    </w:p>
    <w:p w:rsidR="0048666D" w:rsidRPr="007F51A5" w:rsidRDefault="0048666D" w:rsidP="006A1DAD">
      <w:pPr>
        <w:pStyle w:val="ListParagraph"/>
        <w:numPr>
          <w:ilvl w:val="0"/>
          <w:numId w:val="12"/>
        </w:numPr>
        <w:tabs>
          <w:tab w:val="left" w:pos="3135"/>
        </w:tabs>
        <w:jc w:val="both"/>
        <w:rPr>
          <w:rFonts w:asciiTheme="minorHAnsi" w:hAnsiTheme="minorHAnsi" w:cstheme="minorHAnsi"/>
        </w:rPr>
      </w:pPr>
      <w:r w:rsidRPr="007F51A5">
        <w:rPr>
          <w:rFonts w:asciiTheme="minorHAnsi" w:hAnsiTheme="minorHAnsi" w:cstheme="minorHAnsi"/>
        </w:rPr>
        <w:t>Disaster Risk Reduction and Emergency Preparedness (Concern, Pakistan 2004); Rights based Advocacy (Concern, Pakistan 2003), Rights Based Approach to Programming;</w:t>
      </w:r>
    </w:p>
    <w:p w:rsidR="0048666D" w:rsidRPr="007F51A5" w:rsidRDefault="0048666D" w:rsidP="006A1DAD">
      <w:pPr>
        <w:pStyle w:val="ListParagraph"/>
        <w:numPr>
          <w:ilvl w:val="0"/>
          <w:numId w:val="12"/>
        </w:numPr>
        <w:pBdr>
          <w:bottom w:val="single" w:sz="4" w:space="1" w:color="auto"/>
        </w:pBdr>
        <w:tabs>
          <w:tab w:val="left" w:pos="3135"/>
        </w:tabs>
        <w:jc w:val="both"/>
        <w:rPr>
          <w:rFonts w:asciiTheme="minorHAnsi" w:hAnsiTheme="minorHAnsi" w:cstheme="minorHAnsi"/>
        </w:rPr>
      </w:pPr>
      <w:del w:id="12" w:author="A" w:date="2013-08-02T23:32:00Z">
        <w:r w:rsidRPr="007F51A5" w:rsidDel="00BA74BC">
          <w:rPr>
            <w:rFonts w:asciiTheme="minorHAnsi" w:hAnsiTheme="minorHAnsi" w:cstheme="minorHAnsi"/>
          </w:rPr>
          <w:delText>Traning</w:delText>
        </w:r>
      </w:del>
      <w:ins w:id="13" w:author="A" w:date="2013-08-02T23:32:00Z">
        <w:r w:rsidR="00BA74BC" w:rsidRPr="007F51A5">
          <w:rPr>
            <w:rFonts w:asciiTheme="minorHAnsi" w:hAnsiTheme="minorHAnsi" w:cstheme="minorHAnsi"/>
          </w:rPr>
          <w:t>Training</w:t>
        </w:r>
      </w:ins>
      <w:r w:rsidRPr="007F51A5">
        <w:rPr>
          <w:rFonts w:asciiTheme="minorHAnsi" w:hAnsiTheme="minorHAnsi" w:cstheme="minorHAnsi"/>
        </w:rPr>
        <w:t xml:space="preserve"> on Project Management (CWS - Pakistan 2003)</w:t>
      </w:r>
    </w:p>
    <w:p w:rsidR="00067FDB" w:rsidRPr="007F51A5" w:rsidRDefault="00067FDB" w:rsidP="0048666D">
      <w:pPr>
        <w:pBdr>
          <w:bottom w:val="single" w:sz="4" w:space="1" w:color="auto"/>
        </w:pBdr>
        <w:spacing w:before="252"/>
        <w:jc w:val="both"/>
        <w:rPr>
          <w:rFonts w:asciiTheme="minorHAnsi" w:hAnsiTheme="minorHAnsi" w:cstheme="minorHAnsi"/>
          <w:b/>
          <w:sz w:val="22"/>
          <w:szCs w:val="22"/>
        </w:rPr>
      </w:pPr>
      <w:r w:rsidRPr="007F51A5">
        <w:rPr>
          <w:rFonts w:asciiTheme="minorHAnsi" w:hAnsiTheme="minorHAnsi" w:cstheme="minorHAnsi"/>
          <w:b/>
          <w:sz w:val="22"/>
          <w:szCs w:val="22"/>
        </w:rPr>
        <w:t>PROFESSIONAL AFFILIATIONS:</w:t>
      </w:r>
    </w:p>
    <w:p w:rsidR="00067FDB" w:rsidRPr="007F51A5" w:rsidRDefault="00067FDB" w:rsidP="006A1DAD">
      <w:pPr>
        <w:pStyle w:val="ListParagraph"/>
        <w:numPr>
          <w:ilvl w:val="0"/>
          <w:numId w:val="21"/>
        </w:numPr>
        <w:spacing w:line="240" w:lineRule="auto"/>
        <w:jc w:val="both"/>
        <w:rPr>
          <w:rFonts w:asciiTheme="minorHAnsi" w:hAnsiTheme="minorHAnsi" w:cstheme="minorHAnsi"/>
        </w:rPr>
      </w:pPr>
      <w:r w:rsidRPr="007F51A5">
        <w:rPr>
          <w:rFonts w:asciiTheme="minorHAnsi" w:hAnsiTheme="minorHAnsi" w:cstheme="minorHAnsi"/>
        </w:rPr>
        <w:t xml:space="preserve">Member of </w:t>
      </w:r>
      <w:r w:rsidR="00C478A0" w:rsidRPr="007F51A5">
        <w:rPr>
          <w:rFonts w:asciiTheme="minorHAnsi" w:hAnsiTheme="minorHAnsi" w:cstheme="minorHAnsi"/>
        </w:rPr>
        <w:t>Human Resource Development Network (HR</w:t>
      </w:r>
      <w:r w:rsidRPr="007F51A5">
        <w:rPr>
          <w:rFonts w:asciiTheme="minorHAnsi" w:hAnsiTheme="minorHAnsi" w:cstheme="minorHAnsi"/>
        </w:rPr>
        <w:t xml:space="preserve">DN </w:t>
      </w:r>
      <w:r w:rsidR="00C478A0" w:rsidRPr="007F51A5">
        <w:rPr>
          <w:rFonts w:asciiTheme="minorHAnsi" w:hAnsiTheme="minorHAnsi" w:cstheme="minorHAnsi"/>
        </w:rPr>
        <w:t>)</w:t>
      </w:r>
    </w:p>
    <w:p w:rsidR="00C478A0" w:rsidRPr="007F51A5" w:rsidRDefault="00C478A0" w:rsidP="006A1DAD">
      <w:pPr>
        <w:pStyle w:val="ListParagraph"/>
        <w:numPr>
          <w:ilvl w:val="0"/>
          <w:numId w:val="21"/>
        </w:numPr>
        <w:tabs>
          <w:tab w:val="left" w:pos="3135"/>
        </w:tabs>
        <w:spacing w:line="240" w:lineRule="auto"/>
        <w:jc w:val="both"/>
        <w:rPr>
          <w:rFonts w:asciiTheme="minorHAnsi" w:hAnsiTheme="minorHAnsi" w:cstheme="minorHAnsi"/>
        </w:rPr>
      </w:pPr>
      <w:r w:rsidRPr="007F51A5">
        <w:rPr>
          <w:rFonts w:asciiTheme="minorHAnsi" w:hAnsiTheme="minorHAnsi" w:cstheme="minorHAnsi"/>
        </w:rPr>
        <w:t>Development Crossing- Forum for development professionals</w:t>
      </w:r>
    </w:p>
    <w:p w:rsidR="00C478A0" w:rsidRPr="007F51A5" w:rsidRDefault="00067FDB" w:rsidP="006A1DAD">
      <w:pPr>
        <w:pStyle w:val="ListParagraph"/>
        <w:numPr>
          <w:ilvl w:val="0"/>
          <w:numId w:val="21"/>
        </w:numPr>
        <w:pBdr>
          <w:bottom w:val="single" w:sz="4" w:space="1" w:color="auto"/>
        </w:pBdr>
        <w:spacing w:line="240" w:lineRule="auto"/>
        <w:jc w:val="both"/>
        <w:rPr>
          <w:rFonts w:asciiTheme="minorHAnsi" w:hAnsiTheme="minorHAnsi" w:cstheme="minorHAnsi"/>
        </w:rPr>
      </w:pPr>
      <w:r w:rsidRPr="007F51A5">
        <w:rPr>
          <w:rFonts w:asciiTheme="minorHAnsi" w:hAnsiTheme="minorHAnsi" w:cstheme="minorHAnsi"/>
        </w:rPr>
        <w:t>Humanitarian Policy Forum</w:t>
      </w:r>
      <w:r w:rsidR="00C478A0" w:rsidRPr="007F51A5">
        <w:rPr>
          <w:rFonts w:asciiTheme="minorHAnsi" w:hAnsiTheme="minorHAnsi" w:cstheme="minorHAnsi"/>
        </w:rPr>
        <w:t xml:space="preserve"> </w:t>
      </w:r>
    </w:p>
    <w:p w:rsidR="00067FDB" w:rsidRPr="007F51A5" w:rsidRDefault="00067FDB" w:rsidP="00067FDB">
      <w:pPr>
        <w:jc w:val="both"/>
        <w:rPr>
          <w:rFonts w:asciiTheme="minorHAnsi" w:hAnsiTheme="minorHAnsi" w:cstheme="minorHAnsi"/>
          <w:b/>
          <w:sz w:val="22"/>
          <w:szCs w:val="22"/>
        </w:rPr>
      </w:pPr>
      <w:r w:rsidRPr="007F51A5">
        <w:rPr>
          <w:rFonts w:asciiTheme="minorHAnsi" w:hAnsiTheme="minorHAnsi" w:cstheme="minorHAnsi"/>
          <w:b/>
          <w:sz w:val="22"/>
          <w:szCs w:val="22"/>
        </w:rPr>
        <w:t>REFRENCES</w:t>
      </w:r>
    </w:p>
    <w:p w:rsidR="00BA74BC" w:rsidRPr="003D3AF5" w:rsidRDefault="00BA74BC" w:rsidP="00BA74BC">
      <w:pPr>
        <w:jc w:val="both"/>
        <w:rPr>
          <w:rFonts w:asciiTheme="minorHAnsi" w:hAnsiTheme="minorHAnsi" w:cstheme="minorHAnsi"/>
          <w:b/>
          <w:sz w:val="22"/>
          <w:szCs w:val="22"/>
        </w:rPr>
      </w:pPr>
      <w:r w:rsidRPr="003D3AF5">
        <w:rPr>
          <w:rFonts w:asciiTheme="minorHAnsi" w:hAnsiTheme="minorHAnsi" w:cstheme="minorHAnsi"/>
          <w:b/>
          <w:sz w:val="22"/>
          <w:szCs w:val="22"/>
        </w:rPr>
        <w:lastRenderedPageBreak/>
        <w:t>REF</w:t>
      </w:r>
      <w:r>
        <w:rPr>
          <w:rFonts w:asciiTheme="minorHAnsi" w:hAnsiTheme="minorHAnsi" w:cstheme="minorHAnsi"/>
          <w:b/>
          <w:sz w:val="22"/>
          <w:szCs w:val="22"/>
        </w:rPr>
        <w:t>E</w:t>
      </w:r>
      <w:r w:rsidRPr="003D3AF5">
        <w:rPr>
          <w:rFonts w:asciiTheme="minorHAnsi" w:hAnsiTheme="minorHAnsi" w:cstheme="minorHAnsi"/>
          <w:b/>
          <w:sz w:val="22"/>
          <w:szCs w:val="22"/>
        </w:rPr>
        <w:t>RENCES</w:t>
      </w:r>
    </w:p>
    <w:p w:rsidR="00BA74BC" w:rsidRDefault="00BA74BC" w:rsidP="00BA74BC">
      <w:pPr>
        <w:tabs>
          <w:tab w:val="left" w:pos="3135"/>
        </w:tabs>
        <w:rPr>
          <w:rFonts w:asciiTheme="minorHAnsi" w:hAnsiTheme="minorHAnsi" w:cstheme="minorHAnsi"/>
          <w:b/>
        </w:rPr>
      </w:pPr>
      <w:r w:rsidRPr="0007004C">
        <w:rPr>
          <w:rFonts w:asciiTheme="minorHAnsi" w:hAnsiTheme="minorHAnsi" w:cstheme="minorHAnsi"/>
          <w:b/>
        </w:rPr>
        <w:t>UNOPS</w:t>
      </w:r>
      <w:r w:rsidRPr="0007004C">
        <w:rPr>
          <w:rFonts w:asciiTheme="minorHAnsi" w:hAnsiTheme="minorHAnsi" w:cstheme="minorHAnsi"/>
          <w:b/>
        </w:rPr>
        <w:tab/>
      </w:r>
      <w:r w:rsidRPr="0007004C">
        <w:rPr>
          <w:rFonts w:asciiTheme="minorHAnsi" w:hAnsiTheme="minorHAnsi" w:cstheme="minorHAnsi"/>
          <w:b/>
        </w:rPr>
        <w:tab/>
      </w:r>
      <w:r w:rsidRPr="0007004C">
        <w:rPr>
          <w:rFonts w:asciiTheme="minorHAnsi" w:hAnsiTheme="minorHAnsi" w:cstheme="minorHAnsi"/>
          <w:b/>
        </w:rPr>
        <w:tab/>
      </w:r>
      <w:r w:rsidRPr="0007004C">
        <w:rPr>
          <w:rFonts w:asciiTheme="minorHAnsi" w:hAnsiTheme="minorHAnsi" w:cstheme="minorHAnsi"/>
          <w:b/>
        </w:rPr>
        <w:tab/>
      </w:r>
      <w:r w:rsidRPr="0007004C">
        <w:rPr>
          <w:rFonts w:asciiTheme="minorHAnsi" w:hAnsiTheme="minorHAnsi" w:cstheme="minorHAnsi"/>
          <w:b/>
        </w:rPr>
        <w:tab/>
        <w:t xml:space="preserve"> Care International in Pakistan</w:t>
      </w:r>
    </w:p>
    <w:p w:rsidR="00BA74BC" w:rsidRDefault="00BA74BC" w:rsidP="00BA74BC">
      <w:pPr>
        <w:tabs>
          <w:tab w:val="left" w:pos="3135"/>
        </w:tabs>
        <w:rPr>
          <w:rFonts w:asciiTheme="minorHAnsi" w:hAnsiTheme="minorHAnsi" w:cstheme="minorHAnsi"/>
        </w:rPr>
      </w:pPr>
      <w:r w:rsidRPr="003860A2">
        <w:rPr>
          <w:rFonts w:asciiTheme="minorHAnsi" w:hAnsiTheme="minorHAnsi" w:cstheme="minorHAnsi"/>
        </w:rPr>
        <w:t>Waqar Qureshi</w:t>
      </w:r>
      <w:r w:rsidRPr="007B4192">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860A2">
        <w:rPr>
          <w:rFonts w:asciiTheme="minorHAnsi" w:hAnsiTheme="minorHAnsi" w:cstheme="minorHAnsi"/>
        </w:rPr>
        <w:t xml:space="preserve">Mohammad </w:t>
      </w:r>
      <w:proofErr w:type="spellStart"/>
      <w:r w:rsidRPr="003860A2">
        <w:rPr>
          <w:rFonts w:asciiTheme="minorHAnsi" w:hAnsiTheme="minorHAnsi" w:cstheme="minorHAnsi"/>
        </w:rPr>
        <w:t>Arshad</w:t>
      </w:r>
      <w:proofErr w:type="spellEnd"/>
    </w:p>
    <w:p w:rsidR="00BA74BC" w:rsidRDefault="00BA74BC" w:rsidP="00BA74BC">
      <w:pPr>
        <w:tabs>
          <w:tab w:val="left" w:pos="3135"/>
        </w:tabs>
        <w:rPr>
          <w:rFonts w:asciiTheme="minorHAnsi" w:hAnsiTheme="minorHAnsi" w:cstheme="minorHAnsi"/>
        </w:rPr>
      </w:pPr>
      <w:r w:rsidRPr="003860A2">
        <w:rPr>
          <w:rFonts w:asciiTheme="minorHAnsi" w:hAnsiTheme="minorHAnsi" w:cstheme="minorHAnsi"/>
        </w:rPr>
        <w:t xml:space="preserve">Project Manager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159A8">
        <w:rPr>
          <w:rFonts w:asciiTheme="minorHAnsi" w:hAnsiTheme="minorHAnsi" w:cstheme="minorHAnsi"/>
        </w:rPr>
        <w:t>Director Program</w:t>
      </w:r>
      <w:r w:rsidRPr="007B4192">
        <w:rPr>
          <w:rFonts w:asciiTheme="minorHAnsi" w:hAnsiTheme="minorHAnsi" w:cstheme="minorHAnsi"/>
        </w:rPr>
        <w:t xml:space="preserve"> </w:t>
      </w:r>
    </w:p>
    <w:p w:rsidR="00BA74BC" w:rsidRDefault="00633918" w:rsidP="00BA74BC">
      <w:pPr>
        <w:tabs>
          <w:tab w:val="left" w:pos="3135"/>
        </w:tabs>
        <w:rPr>
          <w:rFonts w:asciiTheme="minorHAnsi" w:hAnsiTheme="minorHAnsi" w:cstheme="minorHAnsi"/>
        </w:rPr>
      </w:pPr>
      <w:hyperlink r:id="rId6" w:history="1">
        <w:proofErr w:type="gramStart"/>
        <w:r w:rsidR="00BA74BC" w:rsidRPr="00C55742">
          <w:rPr>
            <w:rStyle w:val="Hyperlink"/>
            <w:rFonts w:asciiTheme="minorHAnsi" w:hAnsiTheme="minorHAnsi" w:cstheme="minorHAnsi"/>
            <w:sz w:val="22"/>
            <w:szCs w:val="22"/>
          </w:rPr>
          <w:t>waqarq@unops.org</w:t>
        </w:r>
      </w:hyperlink>
      <w:r w:rsidR="00BA74BC" w:rsidRPr="007B4192">
        <w:rPr>
          <w:rFonts w:asciiTheme="minorHAnsi" w:hAnsiTheme="minorHAnsi" w:cstheme="minorHAnsi"/>
        </w:rPr>
        <w:t xml:space="preserve"> </w:t>
      </w:r>
      <w:r w:rsidR="00BA74BC">
        <w:rPr>
          <w:rFonts w:asciiTheme="minorHAnsi" w:hAnsiTheme="minorHAnsi" w:cstheme="minorHAnsi"/>
        </w:rPr>
        <w:tab/>
      </w:r>
      <w:r w:rsidR="00BA74BC">
        <w:rPr>
          <w:rFonts w:asciiTheme="minorHAnsi" w:hAnsiTheme="minorHAnsi" w:cstheme="minorHAnsi"/>
        </w:rPr>
        <w:tab/>
      </w:r>
      <w:r w:rsidR="00BA74BC">
        <w:rPr>
          <w:rFonts w:asciiTheme="minorHAnsi" w:hAnsiTheme="minorHAnsi" w:cstheme="minorHAnsi"/>
        </w:rPr>
        <w:tab/>
      </w:r>
      <w:r w:rsidR="00BA74BC">
        <w:rPr>
          <w:rFonts w:asciiTheme="minorHAnsi" w:hAnsiTheme="minorHAnsi" w:cstheme="minorHAnsi"/>
        </w:rPr>
        <w:tab/>
      </w:r>
      <w:r w:rsidR="00BA74BC">
        <w:rPr>
          <w:rFonts w:asciiTheme="minorHAnsi" w:hAnsiTheme="minorHAnsi" w:cstheme="minorHAnsi"/>
        </w:rPr>
        <w:tab/>
      </w:r>
      <w:r w:rsidR="00BA74BC" w:rsidRPr="00D159A8">
        <w:rPr>
          <w:rFonts w:asciiTheme="minorHAnsi" w:hAnsiTheme="minorHAnsi" w:cstheme="minorHAnsi"/>
        </w:rPr>
        <w:t>Muhammad.</w:t>
      </w:r>
      <w:proofErr w:type="gramEnd"/>
      <w:r w:rsidR="00BA74BC" w:rsidRPr="00D159A8">
        <w:rPr>
          <w:rFonts w:asciiTheme="minorHAnsi" w:hAnsiTheme="minorHAnsi" w:cstheme="minorHAnsi"/>
        </w:rPr>
        <w:t xml:space="preserve"> Arshad@</w:t>
      </w:r>
      <w:r w:rsidR="00BA74BC">
        <w:rPr>
          <w:rFonts w:asciiTheme="minorHAnsi" w:hAnsiTheme="minorHAnsi" w:cstheme="minorHAnsi"/>
        </w:rPr>
        <w:t>pk.care.org</w:t>
      </w:r>
    </w:p>
    <w:p w:rsidR="00BA74BC" w:rsidRDefault="00BA74BC" w:rsidP="00BA74BC">
      <w:pPr>
        <w:tabs>
          <w:tab w:val="left" w:pos="3135"/>
        </w:tabs>
        <w:rPr>
          <w:rFonts w:asciiTheme="minorHAnsi" w:hAnsiTheme="minorHAnsi" w:cstheme="minorHAnsi"/>
        </w:rPr>
      </w:pPr>
      <w:r w:rsidRPr="00C55742">
        <w:rPr>
          <w:rFonts w:asciiTheme="minorHAnsi" w:hAnsiTheme="minorHAnsi" w:cstheme="minorHAnsi"/>
        </w:rPr>
        <w:t>0346-8557743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159A8">
        <w:rPr>
          <w:rFonts w:asciiTheme="minorHAnsi" w:hAnsiTheme="minorHAnsi" w:cstheme="minorHAnsi"/>
        </w:rPr>
        <w:t>0300 5537975</w:t>
      </w:r>
    </w:p>
    <w:p w:rsidR="00BA74BC" w:rsidRDefault="00BA74BC" w:rsidP="00BA74BC">
      <w:pPr>
        <w:rPr>
          <w:rFonts w:asciiTheme="minorHAnsi" w:hAnsiTheme="minorHAnsi" w:cstheme="minorHAnsi"/>
          <w:b/>
        </w:rPr>
      </w:pPr>
      <w:r w:rsidRPr="0007004C">
        <w:rPr>
          <w:rFonts w:asciiTheme="minorHAnsi" w:hAnsiTheme="minorHAnsi" w:cstheme="minorHAnsi"/>
          <w:b/>
        </w:rPr>
        <w:t>EPOS- Health Management</w:t>
      </w:r>
    </w:p>
    <w:p w:rsidR="00BA74BC" w:rsidRDefault="00BA74BC" w:rsidP="00BA74BC">
      <w:pPr>
        <w:tabs>
          <w:tab w:val="left" w:pos="3135"/>
        </w:tabs>
        <w:rPr>
          <w:rFonts w:asciiTheme="minorHAnsi" w:hAnsiTheme="minorHAnsi" w:cstheme="minorHAnsi"/>
        </w:rPr>
      </w:pPr>
      <w:proofErr w:type="spellStart"/>
      <w:r>
        <w:rPr>
          <w:rFonts w:asciiTheme="minorHAnsi" w:hAnsiTheme="minorHAnsi" w:cstheme="minorHAnsi"/>
        </w:rPr>
        <w:t>Zahid</w:t>
      </w:r>
      <w:proofErr w:type="spellEnd"/>
      <w:r>
        <w:rPr>
          <w:rFonts w:asciiTheme="minorHAnsi" w:hAnsiTheme="minorHAnsi" w:cstheme="minorHAnsi"/>
        </w:rPr>
        <w:t xml:space="preserve"> Mahmood (Ex line manager)</w:t>
      </w:r>
    </w:p>
    <w:p w:rsidR="00BA74BC" w:rsidRDefault="00BA74BC" w:rsidP="00BA74BC">
      <w:pPr>
        <w:tabs>
          <w:tab w:val="left" w:pos="3135"/>
        </w:tabs>
        <w:rPr>
          <w:rFonts w:asciiTheme="minorHAnsi" w:hAnsiTheme="minorHAnsi" w:cstheme="minorHAnsi"/>
        </w:rPr>
      </w:pPr>
      <w:r>
        <w:rPr>
          <w:rFonts w:asciiTheme="minorHAnsi" w:hAnsiTheme="minorHAnsi" w:cstheme="minorHAnsi"/>
        </w:rPr>
        <w:t xml:space="preserve">National Program Coordinator </w:t>
      </w:r>
    </w:p>
    <w:p w:rsidR="00BA74BC" w:rsidRDefault="00BA74BC" w:rsidP="00BA74BC">
      <w:pPr>
        <w:pBdr>
          <w:bottom w:val="single" w:sz="4" w:space="1" w:color="auto"/>
        </w:pBdr>
        <w:spacing w:before="252"/>
        <w:jc w:val="both"/>
        <w:rPr>
          <w:rFonts w:asciiTheme="minorHAnsi" w:hAnsiTheme="minorHAnsi" w:cstheme="minorHAnsi"/>
        </w:rPr>
      </w:pPr>
      <w:r>
        <w:rPr>
          <w:rFonts w:asciiTheme="minorHAnsi" w:hAnsiTheme="minorHAnsi" w:cstheme="minorHAnsi"/>
        </w:rPr>
        <w:t>zahid.mahmood@epos.de</w:t>
      </w:r>
    </w:p>
    <w:p w:rsidR="00BA74BC" w:rsidRDefault="00BA74BC" w:rsidP="00BA74BC">
      <w:pPr>
        <w:pBdr>
          <w:bottom w:val="single" w:sz="4" w:space="1" w:color="auto"/>
        </w:pBdr>
        <w:spacing w:before="252"/>
        <w:jc w:val="both"/>
        <w:rPr>
          <w:rFonts w:asciiTheme="minorHAnsi" w:hAnsiTheme="minorHAnsi" w:cstheme="minorHAnsi"/>
          <w:sz w:val="22"/>
          <w:szCs w:val="22"/>
        </w:rPr>
      </w:pPr>
      <w:r>
        <w:rPr>
          <w:rFonts w:asciiTheme="minorHAnsi" w:hAnsiTheme="minorHAnsi" w:cstheme="minorHAnsi"/>
        </w:rPr>
        <w:t>0333 5101170</w:t>
      </w:r>
    </w:p>
    <w:p w:rsidR="0048666D" w:rsidRPr="007F51A5" w:rsidRDefault="0048666D" w:rsidP="001D0590">
      <w:pPr>
        <w:pBdr>
          <w:bottom w:val="single" w:sz="4" w:space="1" w:color="auto"/>
        </w:pBdr>
        <w:jc w:val="both"/>
        <w:rPr>
          <w:rFonts w:asciiTheme="minorHAnsi" w:hAnsiTheme="minorHAnsi" w:cstheme="minorHAnsi"/>
          <w:sz w:val="22"/>
          <w:szCs w:val="22"/>
        </w:rPr>
      </w:pPr>
    </w:p>
    <w:p w:rsidR="0048666D" w:rsidRPr="007F51A5" w:rsidRDefault="0048666D" w:rsidP="001D0590">
      <w:pPr>
        <w:pBdr>
          <w:bottom w:val="single" w:sz="4" w:space="1" w:color="auto"/>
        </w:pBdr>
        <w:jc w:val="both"/>
        <w:rPr>
          <w:rFonts w:asciiTheme="minorHAnsi" w:hAnsiTheme="minorHAnsi" w:cstheme="minorHAnsi"/>
          <w:sz w:val="22"/>
          <w:szCs w:val="22"/>
        </w:rPr>
      </w:pPr>
    </w:p>
    <w:p w:rsidR="0048666D" w:rsidRPr="007F51A5" w:rsidRDefault="0048666D" w:rsidP="001D0590">
      <w:pPr>
        <w:pBdr>
          <w:bottom w:val="single" w:sz="4" w:space="1" w:color="auto"/>
        </w:pBdr>
        <w:spacing w:before="252"/>
        <w:jc w:val="both"/>
        <w:rPr>
          <w:rFonts w:asciiTheme="minorHAnsi" w:hAnsiTheme="minorHAnsi" w:cstheme="minorHAnsi"/>
          <w:sz w:val="22"/>
          <w:szCs w:val="22"/>
        </w:rPr>
      </w:pPr>
    </w:p>
    <w:p w:rsidR="0048666D" w:rsidRPr="007F51A5" w:rsidRDefault="0048666D" w:rsidP="0048666D">
      <w:pPr>
        <w:pBdr>
          <w:bottom w:val="single" w:sz="4" w:space="1" w:color="auto"/>
        </w:pBdr>
        <w:spacing w:before="252"/>
        <w:jc w:val="both"/>
        <w:rPr>
          <w:rFonts w:asciiTheme="minorHAnsi" w:hAnsiTheme="minorHAnsi" w:cstheme="minorHAnsi"/>
          <w:sz w:val="22"/>
          <w:szCs w:val="22"/>
        </w:rPr>
      </w:pPr>
    </w:p>
    <w:p w:rsidR="0048666D" w:rsidRPr="007F51A5" w:rsidRDefault="0048666D" w:rsidP="0048666D">
      <w:pPr>
        <w:pBdr>
          <w:bottom w:val="single" w:sz="4" w:space="1" w:color="auto"/>
        </w:pBdr>
        <w:spacing w:before="252"/>
        <w:jc w:val="both"/>
        <w:rPr>
          <w:rFonts w:asciiTheme="minorHAnsi" w:hAnsiTheme="minorHAnsi" w:cstheme="minorHAnsi"/>
          <w:sz w:val="22"/>
          <w:szCs w:val="22"/>
        </w:rPr>
      </w:pPr>
    </w:p>
    <w:sectPr w:rsidR="0048666D" w:rsidRPr="007F51A5" w:rsidSect="00C2641F">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7A2"/>
    <w:multiLevelType w:val="singleLevel"/>
    <w:tmpl w:val="2E16B1AE"/>
    <w:lvl w:ilvl="0">
      <w:numFmt w:val="bullet"/>
      <w:lvlText w:val="¨"/>
      <w:lvlJc w:val="left"/>
      <w:pPr>
        <w:tabs>
          <w:tab w:val="num" w:pos="720"/>
        </w:tabs>
        <w:ind w:left="720" w:hanging="360"/>
      </w:pPr>
      <w:rPr>
        <w:rFonts w:ascii="Symbol" w:hAnsi="Symbol" w:cs="Symbol" w:hint="default"/>
        <w:color w:val="000000"/>
      </w:rPr>
    </w:lvl>
  </w:abstractNum>
  <w:abstractNum w:abstractNumId="1">
    <w:nsid w:val="02C02539"/>
    <w:multiLevelType w:val="hybridMultilevel"/>
    <w:tmpl w:val="6722F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D100A"/>
    <w:multiLevelType w:val="hybridMultilevel"/>
    <w:tmpl w:val="E50217B4"/>
    <w:lvl w:ilvl="0" w:tplc="33FC8AEF">
      <w:numFmt w:val="bullet"/>
      <w:lvlText w:val="¨"/>
      <w:lvlJc w:val="left"/>
      <w:pPr>
        <w:ind w:left="720" w:hanging="360"/>
      </w:pPr>
      <w:rPr>
        <w:rFonts w:ascii="Symbol" w:hAnsi="Symbol" w:cs="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D6E18"/>
    <w:multiLevelType w:val="hybridMultilevel"/>
    <w:tmpl w:val="AF64295E"/>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2A41"/>
    <w:multiLevelType w:val="hybridMultilevel"/>
    <w:tmpl w:val="562E88D8"/>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75CE8"/>
    <w:multiLevelType w:val="hybridMultilevel"/>
    <w:tmpl w:val="DA22EDFE"/>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36C3E"/>
    <w:multiLevelType w:val="hybridMultilevel"/>
    <w:tmpl w:val="B3F68E6C"/>
    <w:lvl w:ilvl="0" w:tplc="2E16B1AE">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70EB9"/>
    <w:multiLevelType w:val="hybridMultilevel"/>
    <w:tmpl w:val="E1587844"/>
    <w:lvl w:ilvl="0" w:tplc="33FC8AEF">
      <w:numFmt w:val="bullet"/>
      <w:lvlText w:val="¨"/>
      <w:lvlJc w:val="left"/>
      <w:pPr>
        <w:ind w:left="1080" w:hanging="360"/>
      </w:pPr>
      <w:rPr>
        <w:rFonts w:ascii="Symbol" w:hAnsi="Symbol" w:cs="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437D64"/>
    <w:multiLevelType w:val="hybridMultilevel"/>
    <w:tmpl w:val="8338A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44F4A"/>
    <w:multiLevelType w:val="hybridMultilevel"/>
    <w:tmpl w:val="1AB872D4"/>
    <w:lvl w:ilvl="0" w:tplc="33FC8AEF">
      <w:numFmt w:val="bullet"/>
      <w:lvlText w:val="¨"/>
      <w:lvlJc w:val="left"/>
      <w:pPr>
        <w:ind w:left="1080" w:hanging="360"/>
      </w:pPr>
      <w:rPr>
        <w:rFonts w:ascii="Symbol" w:hAnsi="Symbol" w:cs="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A8630A"/>
    <w:multiLevelType w:val="singleLevel"/>
    <w:tmpl w:val="4E85C318"/>
    <w:lvl w:ilvl="0">
      <w:numFmt w:val="bullet"/>
      <w:lvlText w:val="¨"/>
      <w:lvlJc w:val="left"/>
      <w:pPr>
        <w:tabs>
          <w:tab w:val="num" w:pos="720"/>
        </w:tabs>
        <w:ind w:left="720" w:hanging="360"/>
      </w:pPr>
      <w:rPr>
        <w:rFonts w:ascii="Symbol" w:hAnsi="Symbol" w:cs="Symbol" w:hint="default"/>
        <w:color w:val="000000"/>
      </w:rPr>
    </w:lvl>
  </w:abstractNum>
  <w:abstractNum w:abstractNumId="11">
    <w:nsid w:val="1A2A6BB0"/>
    <w:multiLevelType w:val="hybridMultilevel"/>
    <w:tmpl w:val="13B6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D64B2D"/>
    <w:multiLevelType w:val="hybridMultilevel"/>
    <w:tmpl w:val="5F56BA18"/>
    <w:lvl w:ilvl="0" w:tplc="0409000F">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E06F6E"/>
    <w:multiLevelType w:val="hybridMultilevel"/>
    <w:tmpl w:val="172666B0"/>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A1CF2"/>
    <w:multiLevelType w:val="hybridMultilevel"/>
    <w:tmpl w:val="2DB4CA02"/>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6D2FCA"/>
    <w:multiLevelType w:val="hybridMultilevel"/>
    <w:tmpl w:val="4E0819EE"/>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12870"/>
    <w:multiLevelType w:val="hybridMultilevel"/>
    <w:tmpl w:val="11D6C000"/>
    <w:lvl w:ilvl="0" w:tplc="33FC8AEF">
      <w:numFmt w:val="bullet"/>
      <w:lvlText w:val="¨"/>
      <w:lvlJc w:val="left"/>
      <w:pPr>
        <w:ind w:left="63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60AE8"/>
    <w:multiLevelType w:val="singleLevel"/>
    <w:tmpl w:val="33FC8AEF"/>
    <w:lvl w:ilvl="0">
      <w:numFmt w:val="bullet"/>
      <w:lvlText w:val="¨"/>
      <w:lvlJc w:val="left"/>
      <w:pPr>
        <w:tabs>
          <w:tab w:val="num" w:pos="720"/>
        </w:tabs>
        <w:ind w:left="720" w:hanging="360"/>
      </w:pPr>
      <w:rPr>
        <w:rFonts w:ascii="Symbol" w:hAnsi="Symbol" w:cs="Symbol" w:hint="default"/>
        <w:color w:val="000000"/>
      </w:rPr>
    </w:lvl>
  </w:abstractNum>
  <w:abstractNum w:abstractNumId="18">
    <w:nsid w:val="402D4F37"/>
    <w:multiLevelType w:val="hybridMultilevel"/>
    <w:tmpl w:val="92540C50"/>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D778A"/>
    <w:multiLevelType w:val="hybridMultilevel"/>
    <w:tmpl w:val="53E87A42"/>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D7754"/>
    <w:multiLevelType w:val="singleLevel"/>
    <w:tmpl w:val="62BF945C"/>
    <w:lvl w:ilvl="0">
      <w:numFmt w:val="bullet"/>
      <w:lvlText w:val="¨"/>
      <w:lvlJc w:val="left"/>
      <w:pPr>
        <w:tabs>
          <w:tab w:val="num" w:pos="720"/>
        </w:tabs>
        <w:ind w:left="360"/>
      </w:pPr>
      <w:rPr>
        <w:rFonts w:ascii="Symbol" w:hAnsi="Symbol" w:cs="Symbol" w:hint="default"/>
        <w:color w:val="000000"/>
      </w:rPr>
    </w:lvl>
  </w:abstractNum>
  <w:abstractNum w:abstractNumId="21">
    <w:nsid w:val="4B793535"/>
    <w:multiLevelType w:val="hybridMultilevel"/>
    <w:tmpl w:val="D40A1F1C"/>
    <w:lvl w:ilvl="0" w:tplc="4E85C318">
      <w:numFmt w:val="bullet"/>
      <w:lvlText w:val="¨"/>
      <w:lvlJc w:val="left"/>
      <w:pPr>
        <w:ind w:left="990" w:hanging="360"/>
      </w:pPr>
      <w:rPr>
        <w:rFonts w:ascii="Symbol" w:hAnsi="Symbol" w:cs="Symbol" w:hint="default"/>
        <w:color w:val="0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4D0ECBBA"/>
    <w:multiLevelType w:val="singleLevel"/>
    <w:tmpl w:val="71836691"/>
    <w:lvl w:ilvl="0">
      <w:numFmt w:val="bullet"/>
      <w:lvlText w:val="¨"/>
      <w:lvlJc w:val="left"/>
      <w:pPr>
        <w:tabs>
          <w:tab w:val="num" w:pos="720"/>
        </w:tabs>
        <w:ind w:left="360"/>
      </w:pPr>
      <w:rPr>
        <w:rFonts w:ascii="Symbol" w:hAnsi="Symbol" w:cs="Symbol" w:hint="default"/>
        <w:color w:val="000000"/>
      </w:rPr>
    </w:lvl>
  </w:abstractNum>
  <w:abstractNum w:abstractNumId="23">
    <w:nsid w:val="509D69B9"/>
    <w:multiLevelType w:val="hybridMultilevel"/>
    <w:tmpl w:val="5136E18E"/>
    <w:lvl w:ilvl="0" w:tplc="4E85C318">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57298"/>
    <w:multiLevelType w:val="hybridMultilevel"/>
    <w:tmpl w:val="F34A0B18"/>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B2002"/>
    <w:multiLevelType w:val="hybridMultilevel"/>
    <w:tmpl w:val="6EF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EE19E"/>
    <w:multiLevelType w:val="singleLevel"/>
    <w:tmpl w:val="652F3956"/>
    <w:lvl w:ilvl="0">
      <w:numFmt w:val="bullet"/>
      <w:lvlText w:val="¨"/>
      <w:lvlJc w:val="left"/>
      <w:pPr>
        <w:tabs>
          <w:tab w:val="num" w:pos="720"/>
        </w:tabs>
        <w:ind w:left="720" w:hanging="360"/>
      </w:pPr>
      <w:rPr>
        <w:rFonts w:ascii="Symbol" w:hAnsi="Symbol" w:cs="Symbol" w:hint="default"/>
        <w:color w:val="000000"/>
      </w:rPr>
    </w:lvl>
  </w:abstractNum>
  <w:abstractNum w:abstractNumId="27">
    <w:nsid w:val="6AD867E1"/>
    <w:multiLevelType w:val="singleLevel"/>
    <w:tmpl w:val="438FA21A"/>
    <w:lvl w:ilvl="0">
      <w:numFmt w:val="bullet"/>
      <w:lvlText w:val="¨"/>
      <w:lvlJc w:val="left"/>
      <w:pPr>
        <w:tabs>
          <w:tab w:val="num" w:pos="720"/>
        </w:tabs>
        <w:ind w:left="360"/>
      </w:pPr>
      <w:rPr>
        <w:rFonts w:ascii="Symbol" w:hAnsi="Symbol" w:cs="Symbol" w:hint="default"/>
        <w:color w:val="000000"/>
      </w:rPr>
    </w:lvl>
  </w:abstractNum>
  <w:abstractNum w:abstractNumId="28">
    <w:nsid w:val="6F5D00AE"/>
    <w:multiLevelType w:val="hybridMultilevel"/>
    <w:tmpl w:val="7BF277E0"/>
    <w:lvl w:ilvl="0" w:tplc="33FC8AEF">
      <w:numFmt w:val="bullet"/>
      <w:lvlText w:val="¨"/>
      <w:lvlJc w:val="left"/>
      <w:pPr>
        <w:ind w:left="1080" w:hanging="360"/>
      </w:pPr>
      <w:rPr>
        <w:rFonts w:ascii="Symbol" w:hAnsi="Symbol" w:cs="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CF1FE1"/>
    <w:multiLevelType w:val="hybridMultilevel"/>
    <w:tmpl w:val="43708BE2"/>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2A2307"/>
    <w:multiLevelType w:val="hybridMultilevel"/>
    <w:tmpl w:val="F8A2060E"/>
    <w:lvl w:ilvl="0" w:tplc="33FC8AEF">
      <w:numFmt w:val="bullet"/>
      <w:lvlText w:val="¨"/>
      <w:lvlJc w:val="left"/>
      <w:pPr>
        <w:ind w:left="720" w:hanging="360"/>
      </w:pPr>
      <w:rPr>
        <w:rFonts w:ascii="Symbol" w:hAnsi="Symbol" w:cs="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422DE8"/>
    <w:multiLevelType w:val="singleLevel"/>
    <w:tmpl w:val="0AE4455A"/>
    <w:lvl w:ilvl="0">
      <w:numFmt w:val="bullet"/>
      <w:lvlText w:val="¨"/>
      <w:lvlJc w:val="left"/>
      <w:pPr>
        <w:tabs>
          <w:tab w:val="num" w:pos="720"/>
        </w:tabs>
        <w:ind w:left="720" w:hanging="360"/>
      </w:pPr>
      <w:rPr>
        <w:rFonts w:ascii="Symbol" w:hAnsi="Symbol" w:cs="Symbol" w:hint="default"/>
        <w:color w:val="000000"/>
      </w:rPr>
    </w:lvl>
  </w:abstractNum>
  <w:abstractNum w:abstractNumId="32">
    <w:nsid w:val="7B60578C"/>
    <w:multiLevelType w:val="singleLevel"/>
    <w:tmpl w:val="1444169C"/>
    <w:lvl w:ilvl="0">
      <w:numFmt w:val="bullet"/>
      <w:lvlText w:val="¨"/>
      <w:lvlJc w:val="left"/>
      <w:pPr>
        <w:tabs>
          <w:tab w:val="num" w:pos="720"/>
        </w:tabs>
        <w:ind w:left="720" w:hanging="360"/>
      </w:pPr>
      <w:rPr>
        <w:rFonts w:ascii="Symbol" w:hAnsi="Symbol" w:cs="Symbol" w:hint="default"/>
        <w:color w:val="000000"/>
      </w:rPr>
    </w:lvl>
  </w:abstractNum>
  <w:num w:numId="1">
    <w:abstractNumId w:val="17"/>
  </w:num>
  <w:num w:numId="2">
    <w:abstractNumId w:val="10"/>
  </w:num>
  <w:num w:numId="3">
    <w:abstractNumId w:val="32"/>
  </w:num>
  <w:num w:numId="4">
    <w:abstractNumId w:val="31"/>
  </w:num>
  <w:num w:numId="5">
    <w:abstractNumId w:val="26"/>
  </w:num>
  <w:num w:numId="6">
    <w:abstractNumId w:val="0"/>
  </w:num>
  <w:num w:numId="7">
    <w:abstractNumId w:val="22"/>
  </w:num>
  <w:num w:numId="8">
    <w:abstractNumId w:val="20"/>
  </w:num>
  <w:num w:numId="9">
    <w:abstractNumId w:val="27"/>
  </w:num>
  <w:num w:numId="10">
    <w:abstractNumId w:val="14"/>
  </w:num>
  <w:num w:numId="11">
    <w:abstractNumId w:val="9"/>
  </w:num>
  <w:num w:numId="12">
    <w:abstractNumId w:val="12"/>
  </w:num>
  <w:num w:numId="13">
    <w:abstractNumId w:val="18"/>
  </w:num>
  <w:num w:numId="14">
    <w:abstractNumId w:val="19"/>
  </w:num>
  <w:num w:numId="15">
    <w:abstractNumId w:val="2"/>
  </w:num>
  <w:num w:numId="16">
    <w:abstractNumId w:val="29"/>
  </w:num>
  <w:num w:numId="17">
    <w:abstractNumId w:val="3"/>
  </w:num>
  <w:num w:numId="18">
    <w:abstractNumId w:val="30"/>
  </w:num>
  <w:num w:numId="19">
    <w:abstractNumId w:val="4"/>
  </w:num>
  <w:num w:numId="20">
    <w:abstractNumId w:val="15"/>
  </w:num>
  <w:num w:numId="21">
    <w:abstractNumId w:val="16"/>
  </w:num>
  <w:num w:numId="22">
    <w:abstractNumId w:val="11"/>
  </w:num>
  <w:num w:numId="23">
    <w:abstractNumId w:val="25"/>
  </w:num>
  <w:num w:numId="24">
    <w:abstractNumId w:val="1"/>
  </w:num>
  <w:num w:numId="25">
    <w:abstractNumId w:val="5"/>
  </w:num>
  <w:num w:numId="26">
    <w:abstractNumId w:val="6"/>
  </w:num>
  <w:num w:numId="27">
    <w:abstractNumId w:val="8"/>
  </w:num>
  <w:num w:numId="28">
    <w:abstractNumId w:val="21"/>
  </w:num>
  <w:num w:numId="29">
    <w:abstractNumId w:val="23"/>
  </w:num>
  <w:num w:numId="30">
    <w:abstractNumId w:val="7"/>
  </w:num>
  <w:num w:numId="31">
    <w:abstractNumId w:val="13"/>
  </w:num>
  <w:num w:numId="32">
    <w:abstractNumId w:val="24"/>
  </w:num>
  <w:num w:numId="33">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characterSpacingControl w:val="doNotCompress"/>
  <w:compat/>
  <w:rsids>
    <w:rsidRoot w:val="00177CFF"/>
    <w:rsid w:val="00016B2D"/>
    <w:rsid w:val="0003235C"/>
    <w:rsid w:val="00057FB3"/>
    <w:rsid w:val="00067FDB"/>
    <w:rsid w:val="00081D2C"/>
    <w:rsid w:val="00082F82"/>
    <w:rsid w:val="000A3019"/>
    <w:rsid w:val="000D45E0"/>
    <w:rsid w:val="001037FE"/>
    <w:rsid w:val="00130DEC"/>
    <w:rsid w:val="00144E5F"/>
    <w:rsid w:val="00153302"/>
    <w:rsid w:val="001702F3"/>
    <w:rsid w:val="001772AC"/>
    <w:rsid w:val="00177CFF"/>
    <w:rsid w:val="00183C63"/>
    <w:rsid w:val="001929D4"/>
    <w:rsid w:val="00195CC1"/>
    <w:rsid w:val="00196D7B"/>
    <w:rsid w:val="001B340C"/>
    <w:rsid w:val="001C086E"/>
    <w:rsid w:val="001D0590"/>
    <w:rsid w:val="001E0B6C"/>
    <w:rsid w:val="001F5512"/>
    <w:rsid w:val="00227299"/>
    <w:rsid w:val="0022735B"/>
    <w:rsid w:val="0024558A"/>
    <w:rsid w:val="0028527F"/>
    <w:rsid w:val="00290FC1"/>
    <w:rsid w:val="002929BF"/>
    <w:rsid w:val="002B779E"/>
    <w:rsid w:val="002C6C1C"/>
    <w:rsid w:val="002D08A6"/>
    <w:rsid w:val="002D1219"/>
    <w:rsid w:val="002E555B"/>
    <w:rsid w:val="0033054F"/>
    <w:rsid w:val="003447A5"/>
    <w:rsid w:val="00345B49"/>
    <w:rsid w:val="0035247D"/>
    <w:rsid w:val="00365855"/>
    <w:rsid w:val="003750DF"/>
    <w:rsid w:val="00386AC4"/>
    <w:rsid w:val="00387601"/>
    <w:rsid w:val="003A3271"/>
    <w:rsid w:val="003D0D5E"/>
    <w:rsid w:val="003D54A5"/>
    <w:rsid w:val="003D632C"/>
    <w:rsid w:val="003E52AD"/>
    <w:rsid w:val="003F2C4F"/>
    <w:rsid w:val="00412D4E"/>
    <w:rsid w:val="004132E6"/>
    <w:rsid w:val="00440919"/>
    <w:rsid w:val="0044319D"/>
    <w:rsid w:val="0047537E"/>
    <w:rsid w:val="0048666D"/>
    <w:rsid w:val="004C6E75"/>
    <w:rsid w:val="004E4B67"/>
    <w:rsid w:val="004E7F29"/>
    <w:rsid w:val="00514654"/>
    <w:rsid w:val="005314E7"/>
    <w:rsid w:val="00553BC4"/>
    <w:rsid w:val="00574315"/>
    <w:rsid w:val="005A63E5"/>
    <w:rsid w:val="005E5EA2"/>
    <w:rsid w:val="00606D12"/>
    <w:rsid w:val="00627CED"/>
    <w:rsid w:val="006326AD"/>
    <w:rsid w:val="00633918"/>
    <w:rsid w:val="00636D8A"/>
    <w:rsid w:val="006943A0"/>
    <w:rsid w:val="006A1DAD"/>
    <w:rsid w:val="006A3B13"/>
    <w:rsid w:val="006B04C2"/>
    <w:rsid w:val="006C051A"/>
    <w:rsid w:val="006D1DFF"/>
    <w:rsid w:val="006D2B2A"/>
    <w:rsid w:val="006D3F87"/>
    <w:rsid w:val="006D45DE"/>
    <w:rsid w:val="006E7C5A"/>
    <w:rsid w:val="006F23D9"/>
    <w:rsid w:val="0073469E"/>
    <w:rsid w:val="007351AC"/>
    <w:rsid w:val="00742F85"/>
    <w:rsid w:val="007746B9"/>
    <w:rsid w:val="00786E7E"/>
    <w:rsid w:val="00794A5F"/>
    <w:rsid w:val="007A2F60"/>
    <w:rsid w:val="007B5875"/>
    <w:rsid w:val="007C7940"/>
    <w:rsid w:val="007F51A5"/>
    <w:rsid w:val="008012DC"/>
    <w:rsid w:val="008068C5"/>
    <w:rsid w:val="00811411"/>
    <w:rsid w:val="00820728"/>
    <w:rsid w:val="00831755"/>
    <w:rsid w:val="008535B1"/>
    <w:rsid w:val="00862261"/>
    <w:rsid w:val="008A0FB7"/>
    <w:rsid w:val="008A2169"/>
    <w:rsid w:val="008A7D20"/>
    <w:rsid w:val="008C0A9F"/>
    <w:rsid w:val="008C71BB"/>
    <w:rsid w:val="008D0621"/>
    <w:rsid w:val="008E0F74"/>
    <w:rsid w:val="008F0E4C"/>
    <w:rsid w:val="00912AA9"/>
    <w:rsid w:val="009338B4"/>
    <w:rsid w:val="0095077D"/>
    <w:rsid w:val="00952B9B"/>
    <w:rsid w:val="009640D6"/>
    <w:rsid w:val="00971A77"/>
    <w:rsid w:val="00993C79"/>
    <w:rsid w:val="009B0AF9"/>
    <w:rsid w:val="009E68BE"/>
    <w:rsid w:val="009F68A9"/>
    <w:rsid w:val="009F68D2"/>
    <w:rsid w:val="00A113CE"/>
    <w:rsid w:val="00A1447B"/>
    <w:rsid w:val="00A23C86"/>
    <w:rsid w:val="00A37ED3"/>
    <w:rsid w:val="00A40B0D"/>
    <w:rsid w:val="00A424F6"/>
    <w:rsid w:val="00A45117"/>
    <w:rsid w:val="00A47D4A"/>
    <w:rsid w:val="00A60725"/>
    <w:rsid w:val="00A61F5E"/>
    <w:rsid w:val="00A70B5D"/>
    <w:rsid w:val="00A72941"/>
    <w:rsid w:val="00A82195"/>
    <w:rsid w:val="00A91103"/>
    <w:rsid w:val="00AB28C1"/>
    <w:rsid w:val="00AB2B28"/>
    <w:rsid w:val="00AD26E5"/>
    <w:rsid w:val="00B231EA"/>
    <w:rsid w:val="00B25732"/>
    <w:rsid w:val="00B36B04"/>
    <w:rsid w:val="00B67C81"/>
    <w:rsid w:val="00B72D5B"/>
    <w:rsid w:val="00B845A0"/>
    <w:rsid w:val="00B926EF"/>
    <w:rsid w:val="00B9664A"/>
    <w:rsid w:val="00BA74BC"/>
    <w:rsid w:val="00BB721C"/>
    <w:rsid w:val="00BC410A"/>
    <w:rsid w:val="00BE1CEF"/>
    <w:rsid w:val="00BE2D9A"/>
    <w:rsid w:val="00C203DD"/>
    <w:rsid w:val="00C22C58"/>
    <w:rsid w:val="00C2641F"/>
    <w:rsid w:val="00C36C5D"/>
    <w:rsid w:val="00C43222"/>
    <w:rsid w:val="00C478A0"/>
    <w:rsid w:val="00C5411B"/>
    <w:rsid w:val="00C669BF"/>
    <w:rsid w:val="00C7587E"/>
    <w:rsid w:val="00C82EFC"/>
    <w:rsid w:val="00CC681F"/>
    <w:rsid w:val="00CE206A"/>
    <w:rsid w:val="00CE3D2F"/>
    <w:rsid w:val="00CF0EE1"/>
    <w:rsid w:val="00CF14FF"/>
    <w:rsid w:val="00CF1D3D"/>
    <w:rsid w:val="00D00AA6"/>
    <w:rsid w:val="00D10CF8"/>
    <w:rsid w:val="00D15757"/>
    <w:rsid w:val="00D62AEE"/>
    <w:rsid w:val="00D80152"/>
    <w:rsid w:val="00D81702"/>
    <w:rsid w:val="00D92B76"/>
    <w:rsid w:val="00D9494D"/>
    <w:rsid w:val="00D959D3"/>
    <w:rsid w:val="00DB2EF7"/>
    <w:rsid w:val="00DF3446"/>
    <w:rsid w:val="00E102BA"/>
    <w:rsid w:val="00E107D6"/>
    <w:rsid w:val="00E17880"/>
    <w:rsid w:val="00E20DFE"/>
    <w:rsid w:val="00E2189C"/>
    <w:rsid w:val="00E27526"/>
    <w:rsid w:val="00E377A7"/>
    <w:rsid w:val="00E62EFF"/>
    <w:rsid w:val="00ED6048"/>
    <w:rsid w:val="00EE420C"/>
    <w:rsid w:val="00EF4414"/>
    <w:rsid w:val="00EF733F"/>
    <w:rsid w:val="00F1778F"/>
    <w:rsid w:val="00F24017"/>
    <w:rsid w:val="00F5553C"/>
    <w:rsid w:val="00F564C6"/>
    <w:rsid w:val="00F62ACA"/>
    <w:rsid w:val="00F709E2"/>
    <w:rsid w:val="00F935BB"/>
    <w:rsid w:val="00FB7506"/>
    <w:rsid w:val="00FE6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0AF9"/>
    <w:rPr>
      <w:sz w:val="24"/>
      <w:szCs w:val="24"/>
    </w:rPr>
  </w:style>
  <w:style w:type="paragraph" w:styleId="Heading2">
    <w:name w:val="heading 2"/>
    <w:basedOn w:val="Normal"/>
    <w:next w:val="Normal"/>
    <w:link w:val="Heading2Char"/>
    <w:qFormat/>
    <w:rsid w:val="0033054F"/>
    <w:pPr>
      <w:keepNext/>
      <w:outlineLvl w:val="1"/>
    </w:pPr>
    <w:rPr>
      <w:rFonts w:ascii="Tahoma" w:hAnsi="Tahoma" w:cs="Tahoma"/>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7CFF"/>
    <w:rPr>
      <w:color w:val="0000FF"/>
      <w:u w:val="single"/>
    </w:rPr>
  </w:style>
  <w:style w:type="table" w:styleId="TableGrid">
    <w:name w:val="Table Grid"/>
    <w:basedOn w:val="TableNormal"/>
    <w:rsid w:val="00C36C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7351AC"/>
    <w:pPr>
      <w:jc w:val="center"/>
    </w:pPr>
    <w:rPr>
      <w:rFonts w:ascii="Arial" w:hAnsi="Arial" w:cs="Arial"/>
      <w:b/>
      <w:bCs/>
      <w:sz w:val="32"/>
      <w:szCs w:val="32"/>
      <w:u w:val="single"/>
    </w:rPr>
  </w:style>
  <w:style w:type="character" w:styleId="FollowedHyperlink">
    <w:name w:val="FollowedHyperlink"/>
    <w:basedOn w:val="DefaultParagraphFont"/>
    <w:rsid w:val="00A424F6"/>
    <w:rPr>
      <w:color w:val="800080"/>
      <w:u w:val="single"/>
    </w:rPr>
  </w:style>
  <w:style w:type="paragraph" w:styleId="DocumentMap">
    <w:name w:val="Document Map"/>
    <w:basedOn w:val="Normal"/>
    <w:semiHidden/>
    <w:rsid w:val="00514654"/>
    <w:pPr>
      <w:shd w:val="clear" w:color="auto" w:fill="000080"/>
    </w:pPr>
    <w:rPr>
      <w:rFonts w:ascii="Tahoma" w:hAnsi="Tahoma" w:cs="Tahoma"/>
      <w:sz w:val="20"/>
      <w:szCs w:val="20"/>
    </w:rPr>
  </w:style>
  <w:style w:type="paragraph" w:styleId="NormalWeb">
    <w:name w:val="Normal (Web)"/>
    <w:basedOn w:val="Normal"/>
    <w:rsid w:val="00A60725"/>
    <w:pPr>
      <w:spacing w:before="100" w:beforeAutospacing="1" w:after="100" w:afterAutospacing="1"/>
    </w:pPr>
  </w:style>
  <w:style w:type="paragraph" w:styleId="BodyText">
    <w:name w:val="Body Text"/>
    <w:basedOn w:val="Normal"/>
    <w:rsid w:val="00A60725"/>
    <w:pPr>
      <w:autoSpaceDE w:val="0"/>
      <w:autoSpaceDN w:val="0"/>
    </w:pPr>
    <w:rPr>
      <w:sz w:val="22"/>
      <w:szCs w:val="22"/>
      <w:lang w:val="en-US" w:eastAsia="en-US"/>
    </w:rPr>
  </w:style>
  <w:style w:type="character" w:customStyle="1" w:styleId="Heading2Char">
    <w:name w:val="Heading 2 Char"/>
    <w:basedOn w:val="DefaultParagraphFont"/>
    <w:link w:val="Heading2"/>
    <w:rsid w:val="0033054F"/>
    <w:rPr>
      <w:rFonts w:ascii="Tahoma" w:hAnsi="Tahoma" w:cs="Tahoma"/>
      <w:b/>
      <w:bCs/>
      <w:sz w:val="22"/>
      <w:szCs w:val="22"/>
    </w:rPr>
  </w:style>
  <w:style w:type="paragraph" w:styleId="ListParagraph">
    <w:name w:val="List Paragraph"/>
    <w:basedOn w:val="Normal"/>
    <w:uiPriority w:val="34"/>
    <w:qFormat/>
    <w:rsid w:val="0033054F"/>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067FDB"/>
    <w:rPr>
      <w:rFonts w:ascii="Tahoma" w:hAnsi="Tahoma" w:cs="Tahoma"/>
      <w:sz w:val="16"/>
      <w:szCs w:val="16"/>
    </w:rPr>
  </w:style>
  <w:style w:type="character" w:customStyle="1" w:styleId="BalloonTextChar">
    <w:name w:val="Balloon Text Char"/>
    <w:basedOn w:val="DefaultParagraphFont"/>
    <w:link w:val="BalloonText"/>
    <w:rsid w:val="00067FDB"/>
    <w:rPr>
      <w:rFonts w:ascii="Tahoma" w:hAnsi="Tahoma" w:cs="Tahoma"/>
      <w:sz w:val="16"/>
      <w:szCs w:val="16"/>
      <w:lang w:val="en-GB" w:eastAsia="en-GB"/>
    </w:rPr>
  </w:style>
  <w:style w:type="paragraph" w:customStyle="1" w:styleId="Default">
    <w:name w:val="Default"/>
    <w:rsid w:val="00F62ACA"/>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72924485">
      <w:bodyDiv w:val="1"/>
      <w:marLeft w:val="0"/>
      <w:marRight w:val="0"/>
      <w:marTop w:val="0"/>
      <w:marBottom w:val="0"/>
      <w:divBdr>
        <w:top w:val="none" w:sz="0" w:space="0" w:color="auto"/>
        <w:left w:val="none" w:sz="0" w:space="0" w:color="auto"/>
        <w:bottom w:val="none" w:sz="0" w:space="0" w:color="auto"/>
        <w:right w:val="none" w:sz="0" w:space="0" w:color="auto"/>
      </w:divBdr>
    </w:div>
    <w:div w:id="1425035654">
      <w:bodyDiv w:val="1"/>
      <w:marLeft w:val="0"/>
      <w:marRight w:val="0"/>
      <w:marTop w:val="0"/>
      <w:marBottom w:val="0"/>
      <w:divBdr>
        <w:top w:val="none" w:sz="0" w:space="0" w:color="auto"/>
        <w:left w:val="none" w:sz="0" w:space="0" w:color="auto"/>
        <w:bottom w:val="none" w:sz="0" w:space="0" w:color="auto"/>
        <w:right w:val="none" w:sz="0" w:space="0" w:color="auto"/>
      </w:divBdr>
      <w:divsChild>
        <w:div w:id="153807933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qarq@unop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680FC-03AD-4AEF-A622-84DEAFDE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Shagufta Shah</vt:lpstr>
    </vt:vector>
  </TitlesOfParts>
  <Company>Concern Worldwide</Company>
  <LinksUpToDate>false</LinksUpToDate>
  <CharactersWithSpaces>28375</CharactersWithSpaces>
  <SharedDoc>false</SharedDoc>
  <HLinks>
    <vt:vector size="6" baseType="variant">
      <vt:variant>
        <vt:i4>7274589</vt:i4>
      </vt:variant>
      <vt:variant>
        <vt:i4>0</vt:i4>
      </vt:variant>
      <vt:variant>
        <vt:i4>0</vt:i4>
      </vt:variant>
      <vt:variant>
        <vt:i4>5</vt:i4>
      </vt:variant>
      <vt:variant>
        <vt:lpwstr>mailto:shagufta.batool@pk.care.org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Shagufta Shah</dc:title>
  <dc:creator>shagufta.shah</dc:creator>
  <cp:lastModifiedBy>A</cp:lastModifiedBy>
  <cp:revision>2</cp:revision>
  <cp:lastPrinted>2013-06-19T12:07:00Z</cp:lastPrinted>
  <dcterms:created xsi:type="dcterms:W3CDTF">2013-08-02T19:28:00Z</dcterms:created>
  <dcterms:modified xsi:type="dcterms:W3CDTF">2013-08-02T19:28:00Z</dcterms:modified>
</cp:coreProperties>
</file>