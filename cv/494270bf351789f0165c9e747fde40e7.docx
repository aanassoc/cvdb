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FF" w:rsidRPr="00561980" w:rsidRDefault="006B7C35">
      <w:pPr>
        <w:rPr>
          <w:b/>
          <w:sz w:val="26"/>
          <w:u w:val="single"/>
        </w:rPr>
      </w:pPr>
      <w:r w:rsidRPr="00561980">
        <w:rPr>
          <w:b/>
          <w:sz w:val="26"/>
          <w:u w:val="single"/>
        </w:rPr>
        <w:t>Profile:</w:t>
      </w:r>
    </w:p>
    <w:p w:rsidR="006B7C35" w:rsidRPr="006131CC" w:rsidRDefault="006B7C35" w:rsidP="006B7C35">
      <w:pPr>
        <w:ind w:right="-98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I bring along 17 years of multi-</w:t>
      </w:r>
      <w:proofErr w:type="spellStart"/>
      <w:r w:rsidRPr="006131CC">
        <w:rPr>
          <w:rFonts w:ascii="Arial" w:hAnsi="Arial" w:cs="Arial"/>
          <w:sz w:val="20"/>
        </w:rPr>
        <w:t>sectoral</w:t>
      </w:r>
      <w:proofErr w:type="spellEnd"/>
      <w:r w:rsidRPr="006131CC">
        <w:rPr>
          <w:rFonts w:ascii="Arial" w:hAnsi="Arial" w:cs="Arial"/>
          <w:sz w:val="20"/>
        </w:rPr>
        <w:t xml:space="preserve"> managerial and consulting experience with INGOs and public authorities. The </w:t>
      </w:r>
      <w:proofErr w:type="spellStart"/>
      <w:r w:rsidRPr="006131CC">
        <w:rPr>
          <w:rFonts w:ascii="Arial" w:hAnsi="Arial" w:cs="Arial"/>
          <w:sz w:val="20"/>
        </w:rPr>
        <w:t>sectoral</w:t>
      </w:r>
      <w:proofErr w:type="spellEnd"/>
      <w:r w:rsidRPr="006131CC">
        <w:rPr>
          <w:rFonts w:ascii="Arial" w:hAnsi="Arial" w:cs="Arial"/>
          <w:sz w:val="20"/>
        </w:rPr>
        <w:t xml:space="preserve"> p</w:t>
      </w:r>
      <w:bookmarkStart w:id="0" w:name="_GoBack"/>
      <w:bookmarkEnd w:id="0"/>
      <w:r w:rsidRPr="006131CC">
        <w:rPr>
          <w:rFonts w:ascii="Arial" w:hAnsi="Arial" w:cs="Arial"/>
          <w:sz w:val="20"/>
        </w:rPr>
        <w:t xml:space="preserve">ortfolio includes </w:t>
      </w:r>
      <w:r w:rsidR="001A1537">
        <w:rPr>
          <w:rFonts w:ascii="Arial" w:hAnsi="Arial" w:cs="Arial"/>
          <w:sz w:val="20"/>
        </w:rPr>
        <w:t>GFTAM (TB</w:t>
      </w:r>
      <w:r w:rsidR="00865E4C">
        <w:rPr>
          <w:rFonts w:ascii="Arial" w:hAnsi="Arial" w:cs="Arial"/>
          <w:sz w:val="20"/>
        </w:rPr>
        <w:t>, Malaria</w:t>
      </w:r>
      <w:r w:rsidR="001A1537">
        <w:rPr>
          <w:rFonts w:ascii="Arial" w:hAnsi="Arial" w:cs="Arial"/>
          <w:sz w:val="20"/>
        </w:rPr>
        <w:t xml:space="preserve"> &amp; HIV/AIDS), </w:t>
      </w:r>
      <w:r w:rsidRPr="006131CC">
        <w:rPr>
          <w:rFonts w:ascii="Arial" w:hAnsi="Arial" w:cs="Arial"/>
          <w:sz w:val="20"/>
        </w:rPr>
        <w:t xml:space="preserve">emergency health response, </w:t>
      </w:r>
      <w:proofErr w:type="gramStart"/>
      <w:r w:rsidR="00865E4C">
        <w:rPr>
          <w:rFonts w:ascii="Arial" w:hAnsi="Arial" w:cs="Arial"/>
          <w:sz w:val="20"/>
        </w:rPr>
        <w:t>healthcare</w:t>
      </w:r>
      <w:proofErr w:type="gramEnd"/>
      <w:r w:rsidR="00865E4C">
        <w:rPr>
          <w:rFonts w:ascii="Arial" w:hAnsi="Arial" w:cs="Arial"/>
          <w:sz w:val="20"/>
        </w:rPr>
        <w:t xml:space="preserve"> as part of integrated development.</w:t>
      </w:r>
      <w:r w:rsidRPr="006131CC">
        <w:rPr>
          <w:rFonts w:ascii="Arial" w:hAnsi="Arial" w:cs="Arial"/>
          <w:sz w:val="20"/>
        </w:rPr>
        <w:t xml:space="preserve"> </w:t>
      </w:r>
      <w:r w:rsidR="006E5B83">
        <w:rPr>
          <w:rFonts w:ascii="Arial" w:hAnsi="Arial" w:cs="Arial"/>
          <w:sz w:val="20"/>
        </w:rPr>
        <w:t xml:space="preserve">The </w:t>
      </w:r>
      <w:r w:rsidRPr="006131CC">
        <w:rPr>
          <w:rFonts w:ascii="Arial" w:hAnsi="Arial" w:cs="Arial"/>
          <w:sz w:val="20"/>
        </w:rPr>
        <w:t xml:space="preserve">functional </w:t>
      </w:r>
      <w:r w:rsidR="006E5B83">
        <w:rPr>
          <w:rFonts w:ascii="Arial" w:hAnsi="Arial" w:cs="Arial"/>
          <w:sz w:val="20"/>
        </w:rPr>
        <w:t xml:space="preserve">competencies </w:t>
      </w:r>
      <w:r w:rsidRPr="006131CC">
        <w:rPr>
          <w:rFonts w:ascii="Arial" w:hAnsi="Arial" w:cs="Arial"/>
          <w:sz w:val="20"/>
        </w:rPr>
        <w:t xml:space="preserve">include strategic planning, program/project management, operations management (HR, logistics, security), training and resource development, partnership management &amp; representation, advocacy and knowledge management. I am trained as a trainer and have trained over 1000 staff and volunteers in </w:t>
      </w:r>
      <w:r w:rsidR="006E5B83">
        <w:rPr>
          <w:rFonts w:ascii="Arial" w:hAnsi="Arial" w:cs="Arial"/>
          <w:sz w:val="20"/>
        </w:rPr>
        <w:t xml:space="preserve">the </w:t>
      </w:r>
      <w:r w:rsidRPr="006131CC">
        <w:rPr>
          <w:rFonts w:ascii="Arial" w:hAnsi="Arial" w:cs="Arial"/>
          <w:sz w:val="20"/>
        </w:rPr>
        <w:t>arena. I can communicate with varying fluency in English, Urdu and Punjabi.</w:t>
      </w:r>
    </w:p>
    <w:p w:rsidR="006B7C35" w:rsidRDefault="006B7C35" w:rsidP="006B7C35">
      <w:pPr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Have a medical and public health academic background with Masters in Public Health, MBBS as a basic medical degree</w:t>
      </w:r>
      <w:r w:rsidR="006E5B83">
        <w:rPr>
          <w:rFonts w:ascii="Arial" w:hAnsi="Arial" w:cs="Arial"/>
          <w:sz w:val="20"/>
        </w:rPr>
        <w:t>. Also,</w:t>
      </w:r>
      <w:r w:rsidRPr="006131CC">
        <w:rPr>
          <w:rFonts w:ascii="Arial" w:hAnsi="Arial" w:cs="Arial"/>
          <w:sz w:val="20"/>
        </w:rPr>
        <w:t xml:space="preserve"> hold certificate in Bioethics </w:t>
      </w:r>
      <w:r w:rsidR="006E5B83">
        <w:rPr>
          <w:rFonts w:ascii="Arial" w:hAnsi="Arial" w:cs="Arial"/>
          <w:sz w:val="20"/>
        </w:rPr>
        <w:t xml:space="preserve">(won </w:t>
      </w:r>
      <w:r w:rsidRPr="006131CC">
        <w:rPr>
          <w:rFonts w:ascii="Arial" w:hAnsi="Arial" w:cs="Arial"/>
          <w:sz w:val="20"/>
        </w:rPr>
        <w:t>WHO scholarship</w:t>
      </w:r>
      <w:r w:rsidR="006E5B83">
        <w:rPr>
          <w:rFonts w:ascii="Arial" w:hAnsi="Arial" w:cs="Arial"/>
          <w:sz w:val="20"/>
        </w:rPr>
        <w:t>)</w:t>
      </w:r>
      <w:r w:rsidRPr="006131CC">
        <w:rPr>
          <w:rFonts w:ascii="Arial" w:hAnsi="Arial" w:cs="Arial"/>
          <w:sz w:val="20"/>
        </w:rPr>
        <w:t xml:space="preserve">, </w:t>
      </w:r>
      <w:r w:rsidR="006E5B83">
        <w:rPr>
          <w:rFonts w:ascii="Arial" w:hAnsi="Arial" w:cs="Arial"/>
          <w:sz w:val="20"/>
        </w:rPr>
        <w:t xml:space="preserve">for </w:t>
      </w:r>
      <w:r w:rsidRPr="006131CC">
        <w:rPr>
          <w:rFonts w:ascii="Arial" w:hAnsi="Arial" w:cs="Arial"/>
          <w:sz w:val="20"/>
        </w:rPr>
        <w:t>a joint initiative of Welcome Trust UK &amp; Aga Khan University Karachi.</w:t>
      </w:r>
    </w:p>
    <w:p w:rsidR="006B7C35" w:rsidRPr="00561980" w:rsidRDefault="006B7C35" w:rsidP="006B7C35">
      <w:pPr>
        <w:jc w:val="both"/>
        <w:rPr>
          <w:rFonts w:ascii="Arial" w:hAnsi="Arial" w:cs="Arial"/>
          <w:b/>
          <w:sz w:val="24"/>
          <w:u w:val="single"/>
        </w:rPr>
      </w:pPr>
      <w:r w:rsidRPr="00561980">
        <w:rPr>
          <w:b/>
          <w:sz w:val="26"/>
          <w:u w:val="single"/>
        </w:rPr>
        <w:t>Experience:</w:t>
      </w:r>
    </w:p>
    <w:p w:rsidR="006B7C35" w:rsidRPr="006131CC" w:rsidRDefault="006B7C35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January 01, 201</w:t>
      </w:r>
      <w:r w:rsidR="00D65BF9">
        <w:rPr>
          <w:rStyle w:val="Strong"/>
          <w:rFonts w:ascii="Arial" w:hAnsi="Arial" w:cs="Arial"/>
          <w:sz w:val="20"/>
          <w:szCs w:val="20"/>
        </w:rPr>
        <w:t>1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 to date</w:t>
      </w:r>
    </w:p>
    <w:p w:rsidR="006B7C35" w:rsidRPr="006131CC" w:rsidRDefault="006B7C35" w:rsidP="00FE370C">
      <w:pPr>
        <w:tabs>
          <w:tab w:val="left" w:pos="0"/>
        </w:tabs>
        <w:spacing w:after="0"/>
        <w:ind w:left="-12" w:firstLine="12"/>
        <w:jc w:val="both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 xml:space="preserve">Project Manager at National TB Control Program Principal Recipient Unit, </w:t>
      </w:r>
      <w:r w:rsidR="00FE370C">
        <w:rPr>
          <w:rStyle w:val="Strong"/>
          <w:rFonts w:ascii="Arial" w:hAnsi="Arial" w:cs="Arial"/>
          <w:sz w:val="20"/>
          <w:szCs w:val="20"/>
        </w:rPr>
        <w:t>Global Fund Grants</w:t>
      </w:r>
      <w:r w:rsidR="006E5B83">
        <w:rPr>
          <w:rStyle w:val="Strong"/>
          <w:rFonts w:ascii="Arial" w:hAnsi="Arial" w:cs="Arial"/>
          <w:sz w:val="20"/>
          <w:szCs w:val="20"/>
        </w:rPr>
        <w:t xml:space="preserve"> (GFTAM)</w:t>
      </w:r>
      <w:r w:rsidR="00FE370C">
        <w:rPr>
          <w:rStyle w:val="Strong"/>
          <w:rFonts w:ascii="Arial" w:hAnsi="Arial" w:cs="Arial"/>
          <w:sz w:val="20"/>
          <w:szCs w:val="20"/>
        </w:rPr>
        <w:t xml:space="preserve">, 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Ministry of </w:t>
      </w:r>
      <w:r w:rsidR="0063229B">
        <w:rPr>
          <w:rStyle w:val="Strong"/>
          <w:rFonts w:ascii="Arial" w:hAnsi="Arial" w:cs="Arial"/>
          <w:sz w:val="20"/>
          <w:szCs w:val="20"/>
        </w:rPr>
        <w:t>Inter-Provincial Coordination</w:t>
      </w:r>
      <w:r w:rsidR="006E5B83">
        <w:rPr>
          <w:rStyle w:val="Strong"/>
          <w:rFonts w:ascii="Arial" w:hAnsi="Arial" w:cs="Arial"/>
          <w:sz w:val="20"/>
          <w:szCs w:val="20"/>
        </w:rPr>
        <w:t xml:space="preserve"> Pakistan</w:t>
      </w:r>
    </w:p>
    <w:p w:rsidR="00A032F6" w:rsidRDefault="00A032F6" w:rsidP="00C057D5">
      <w:pPr>
        <w:tabs>
          <w:tab w:val="left" w:pos="0"/>
        </w:tabs>
        <w:spacing w:after="0"/>
        <w:jc w:val="both"/>
        <w:rPr>
          <w:rStyle w:val="Strong"/>
          <w:rFonts w:ascii="Arial" w:hAnsi="Arial" w:cs="Arial"/>
          <w:b w:val="0"/>
          <w:sz w:val="20"/>
          <w:szCs w:val="20"/>
        </w:rPr>
      </w:pPr>
    </w:p>
    <w:p w:rsidR="00C057D5" w:rsidRDefault="006B7C35" w:rsidP="00C057D5">
      <w:pPr>
        <w:tabs>
          <w:tab w:val="left" w:pos="0"/>
        </w:tabs>
        <w:spacing w:after="0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National TB Control Program (NTP), an entity of Ministry of </w:t>
      </w:r>
      <w:r w:rsidR="00C1188B">
        <w:rPr>
          <w:rStyle w:val="Strong"/>
          <w:rFonts w:ascii="Arial" w:hAnsi="Arial" w:cs="Arial"/>
          <w:b w:val="0"/>
          <w:sz w:val="20"/>
          <w:szCs w:val="20"/>
        </w:rPr>
        <w:t>Inter-Provincial Coordination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 is well integrated within regular national healthcare system. NTP has been awarded grants through Global Fund to fight against AIDS, TB and Malaria (GFATM), Round-6, Round-8 and Round-9 as Principal Recipient (PR) for expansion, strengthening of TB related activities and to oversee the activities of Sub-recipients/Partners of GF grants for TB services across the country.</w:t>
      </w:r>
    </w:p>
    <w:p w:rsidR="00C057D5" w:rsidRDefault="00C057D5" w:rsidP="00C057D5">
      <w:pPr>
        <w:tabs>
          <w:tab w:val="left" w:pos="0"/>
        </w:tabs>
        <w:spacing w:after="0"/>
        <w:jc w:val="both"/>
        <w:rPr>
          <w:rStyle w:val="Strong"/>
          <w:rFonts w:ascii="Arial" w:hAnsi="Arial" w:cs="Arial"/>
          <w:b w:val="0"/>
          <w:sz w:val="20"/>
          <w:szCs w:val="20"/>
        </w:rPr>
      </w:pPr>
    </w:p>
    <w:p w:rsidR="00692F4E" w:rsidRPr="00692F4E" w:rsidRDefault="00692F4E" w:rsidP="00692F4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Currently</w:t>
      </w:r>
      <w:r w:rsidR="00C1188B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leading the Program Team for preparing the Request for Continued Funding for Phase-2 of Consolidated Grant.</w:t>
      </w:r>
    </w:p>
    <w:p w:rsidR="00C057D5" w:rsidRPr="00C057D5" w:rsidRDefault="00C057D5" w:rsidP="00C057D5">
      <w:pPr>
        <w:tabs>
          <w:tab w:val="left" w:pos="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692F4E" w:rsidRPr="00692F4E" w:rsidRDefault="00692F4E" w:rsidP="00692F4E">
      <w:pPr>
        <w:pStyle w:val="ListParagraph"/>
        <w:numPr>
          <w:ilvl w:val="0"/>
          <w:numId w:val="7"/>
        </w:numPr>
        <w:tabs>
          <w:tab w:val="left" w:pos="0"/>
        </w:tabs>
        <w:spacing w:after="0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>Successfully l</w:t>
      </w:r>
      <w:r w:rsidRPr="00692F4E">
        <w:rPr>
          <w:rStyle w:val="Strong"/>
          <w:rFonts w:ascii="Arial" w:hAnsi="Arial" w:cs="Arial"/>
          <w:b w:val="0"/>
          <w:sz w:val="20"/>
          <w:szCs w:val="20"/>
        </w:rPr>
        <w:t>e</w:t>
      </w:r>
      <w:r>
        <w:rPr>
          <w:rStyle w:val="Strong"/>
          <w:rFonts w:ascii="Arial" w:hAnsi="Arial" w:cs="Arial"/>
          <w:b w:val="0"/>
          <w:sz w:val="20"/>
          <w:szCs w:val="20"/>
        </w:rPr>
        <w:t>a</w:t>
      </w:r>
      <w:r w:rsidRPr="00692F4E">
        <w:rPr>
          <w:rStyle w:val="Strong"/>
          <w:rFonts w:ascii="Arial" w:hAnsi="Arial" w:cs="Arial"/>
          <w:b w:val="0"/>
          <w:sz w:val="20"/>
          <w:szCs w:val="20"/>
        </w:rPr>
        <w:t>d the M&amp;E Team for Request of Continued Funding (RCF) of Global Fund Round-8 grant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t xml:space="preserve">Successfully implemented the </w:t>
      </w:r>
      <w:r w:rsidR="00434D0D">
        <w:rPr>
          <w:rFonts w:ascii="Arial" w:hAnsi="Arial" w:cs="Arial"/>
          <w:sz w:val="20"/>
          <w:szCs w:val="20"/>
        </w:rPr>
        <w:t>Consolidated Grant (</w:t>
      </w:r>
      <w:r w:rsidRPr="006131CC">
        <w:rPr>
          <w:rFonts w:ascii="Arial" w:hAnsi="Arial" w:cs="Arial"/>
          <w:sz w:val="20"/>
          <w:szCs w:val="20"/>
        </w:rPr>
        <w:t>R-6</w:t>
      </w:r>
      <w:r w:rsidR="00434D0D">
        <w:rPr>
          <w:rFonts w:ascii="Arial" w:hAnsi="Arial" w:cs="Arial"/>
          <w:sz w:val="20"/>
          <w:szCs w:val="20"/>
        </w:rPr>
        <w:t xml:space="preserve"> &amp; R-9)</w:t>
      </w:r>
      <w:r w:rsidRPr="006131CC">
        <w:rPr>
          <w:rFonts w:ascii="Arial" w:hAnsi="Arial" w:cs="Arial"/>
          <w:sz w:val="20"/>
          <w:szCs w:val="20"/>
        </w:rPr>
        <w:t xml:space="preserve"> and R-8 grants </w:t>
      </w:r>
      <w:r w:rsidR="00A548B4">
        <w:rPr>
          <w:rFonts w:ascii="Arial" w:hAnsi="Arial" w:cs="Arial"/>
          <w:sz w:val="20"/>
          <w:szCs w:val="20"/>
        </w:rPr>
        <w:t xml:space="preserve">(more than USD 200 million) </w:t>
      </w:r>
      <w:r w:rsidRPr="006131CC">
        <w:rPr>
          <w:rFonts w:ascii="Arial" w:hAnsi="Arial" w:cs="Arial"/>
          <w:sz w:val="20"/>
          <w:szCs w:val="20"/>
        </w:rPr>
        <w:t>in all of the 135 districts across the country through four Non-Governmental and one Public Sector partner organizations working as Sub-Recipients (SRs</w:t>
      </w:r>
      <w:r w:rsidRPr="006131CC">
        <w:rPr>
          <w:rFonts w:ascii="Arial" w:hAnsi="Arial" w:cs="Arial"/>
          <w:bCs/>
          <w:sz w:val="20"/>
          <w:szCs w:val="20"/>
        </w:rPr>
        <w:t xml:space="preserve">) 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>Successful management of training of more than 1</w:t>
      </w:r>
      <w:r w:rsidR="00434D0D">
        <w:rPr>
          <w:rFonts w:ascii="Arial" w:hAnsi="Arial" w:cs="Arial"/>
          <w:bCs/>
          <w:sz w:val="20"/>
          <w:szCs w:val="20"/>
        </w:rPr>
        <w:t>2</w:t>
      </w:r>
      <w:r w:rsidRPr="006131CC">
        <w:rPr>
          <w:rFonts w:ascii="Arial" w:hAnsi="Arial" w:cs="Arial"/>
          <w:bCs/>
          <w:sz w:val="20"/>
          <w:szCs w:val="20"/>
        </w:rPr>
        <w:t>,000 professionals including Health Managers, Doctors, Paramedics and Lab Persons, all over the country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>At the end of Phase-1, achievement of NTP against intended targets for all of the 13 indicators was above 80%, while 7 of them were crossing over 100%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>Successfully carried the grant into Phase-2 of Global Fund Round-</w:t>
      </w:r>
      <w:r w:rsidR="00434D0D">
        <w:rPr>
          <w:rFonts w:ascii="Arial" w:hAnsi="Arial" w:cs="Arial"/>
          <w:bCs/>
          <w:sz w:val="20"/>
          <w:szCs w:val="20"/>
        </w:rPr>
        <w:t>8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 xml:space="preserve">Successful contract management of SRs 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>Team member for grant negotiations of Global Fund Round-8</w:t>
      </w:r>
      <w:r w:rsidR="00434D0D">
        <w:rPr>
          <w:rFonts w:ascii="Arial" w:hAnsi="Arial" w:cs="Arial"/>
          <w:bCs/>
          <w:sz w:val="20"/>
          <w:szCs w:val="20"/>
        </w:rPr>
        <w:t xml:space="preserve"> and Consolidated Grant</w:t>
      </w:r>
      <w:r w:rsidR="00A032F6">
        <w:rPr>
          <w:rFonts w:ascii="Arial" w:hAnsi="Arial" w:cs="Arial"/>
          <w:bCs/>
          <w:sz w:val="20"/>
          <w:szCs w:val="20"/>
        </w:rPr>
        <w:t xml:space="preserve"> </w:t>
      </w:r>
    </w:p>
    <w:p w:rsidR="006B7C35" w:rsidRPr="006131CC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>Start up of Round-8</w:t>
      </w:r>
      <w:r w:rsidR="00A032F6">
        <w:rPr>
          <w:rFonts w:ascii="Arial" w:hAnsi="Arial" w:cs="Arial"/>
          <w:bCs/>
          <w:sz w:val="20"/>
          <w:szCs w:val="20"/>
        </w:rPr>
        <w:t xml:space="preserve"> and Consolidated Grant (R-6 &amp; R-9)</w:t>
      </w:r>
    </w:p>
    <w:p w:rsidR="006B7C35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 xml:space="preserve">Prepared quarterly and other periodic reports for </w:t>
      </w:r>
      <w:r w:rsidR="00434D0D">
        <w:rPr>
          <w:rFonts w:ascii="Arial" w:hAnsi="Arial" w:cs="Arial"/>
          <w:bCs/>
          <w:sz w:val="20"/>
          <w:szCs w:val="20"/>
        </w:rPr>
        <w:t>CG</w:t>
      </w:r>
      <w:r w:rsidRPr="006131CC">
        <w:rPr>
          <w:rFonts w:ascii="Arial" w:hAnsi="Arial" w:cs="Arial"/>
          <w:bCs/>
          <w:sz w:val="20"/>
          <w:szCs w:val="20"/>
        </w:rPr>
        <w:t xml:space="preserve"> and R-8 grants</w:t>
      </w:r>
    </w:p>
    <w:p w:rsidR="003F0021" w:rsidRPr="006131CC" w:rsidRDefault="003F0021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the verification process of PUDRs conducted by LFA</w:t>
      </w:r>
    </w:p>
    <w:p w:rsidR="006B7C35" w:rsidRPr="006131CC" w:rsidRDefault="00A032F6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Team member for </w:t>
      </w:r>
      <w:r w:rsidR="006B7C35" w:rsidRPr="006131CC">
        <w:rPr>
          <w:rFonts w:ascii="Arial" w:hAnsi="Arial" w:cs="Arial"/>
          <w:bCs/>
          <w:sz w:val="20"/>
          <w:szCs w:val="20"/>
        </w:rPr>
        <w:t>Round-9 grant negotiations both in-country and abroad</w:t>
      </w:r>
    </w:p>
    <w:p w:rsidR="006B7C35" w:rsidRDefault="006B7C35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131CC">
        <w:rPr>
          <w:rFonts w:ascii="Arial" w:hAnsi="Arial" w:cs="Arial"/>
          <w:bCs/>
          <w:sz w:val="20"/>
          <w:szCs w:val="20"/>
        </w:rPr>
        <w:t>Conducted program reviews for R-6 grant</w:t>
      </w:r>
    </w:p>
    <w:p w:rsidR="00140E29" w:rsidRDefault="00140E29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Facilitated On-Site Data Verification (OSDV) by LFA for </w:t>
      </w:r>
      <w:r w:rsidR="00434D0D">
        <w:rPr>
          <w:rFonts w:ascii="Arial" w:hAnsi="Arial" w:cs="Arial"/>
          <w:bCs/>
          <w:sz w:val="20"/>
          <w:szCs w:val="20"/>
        </w:rPr>
        <w:t>CG</w:t>
      </w:r>
      <w:r>
        <w:rPr>
          <w:rFonts w:ascii="Arial" w:hAnsi="Arial" w:cs="Arial"/>
          <w:bCs/>
          <w:sz w:val="20"/>
          <w:szCs w:val="20"/>
        </w:rPr>
        <w:t xml:space="preserve"> and Round-8 for years 2009</w:t>
      </w:r>
      <w:r w:rsidR="00434D0D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434D0D">
        <w:rPr>
          <w:rFonts w:ascii="Arial" w:hAnsi="Arial" w:cs="Arial"/>
          <w:bCs/>
          <w:sz w:val="20"/>
          <w:szCs w:val="20"/>
        </w:rPr>
        <w:t xml:space="preserve">2010 </w:t>
      </w:r>
      <w:r>
        <w:rPr>
          <w:rFonts w:ascii="Arial" w:hAnsi="Arial" w:cs="Arial"/>
          <w:bCs/>
          <w:sz w:val="20"/>
          <w:szCs w:val="20"/>
        </w:rPr>
        <w:t>and 201</w:t>
      </w:r>
      <w:r w:rsidR="00434D0D">
        <w:rPr>
          <w:rFonts w:ascii="Arial" w:hAnsi="Arial" w:cs="Arial"/>
          <w:bCs/>
          <w:sz w:val="20"/>
          <w:szCs w:val="20"/>
        </w:rPr>
        <w:t>1; all</w:t>
      </w:r>
      <w:r w:rsidR="00B16676">
        <w:rPr>
          <w:rFonts w:ascii="Arial" w:hAnsi="Arial" w:cs="Arial"/>
          <w:bCs/>
          <w:sz w:val="20"/>
          <w:szCs w:val="20"/>
        </w:rPr>
        <w:t xml:space="preserve"> the OSDVs got A+ rating</w:t>
      </w:r>
    </w:p>
    <w:p w:rsidR="00140E29" w:rsidRDefault="00140E29" w:rsidP="006B7C3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Facilitated </w:t>
      </w:r>
      <w:r w:rsidR="00C87AB4">
        <w:rPr>
          <w:rFonts w:ascii="Arial" w:hAnsi="Arial" w:cs="Arial"/>
          <w:bCs/>
          <w:sz w:val="20"/>
          <w:szCs w:val="20"/>
        </w:rPr>
        <w:t xml:space="preserve">OIG Audit </w:t>
      </w:r>
      <w:r w:rsidR="00186657">
        <w:rPr>
          <w:rFonts w:ascii="Arial" w:hAnsi="Arial" w:cs="Arial"/>
          <w:bCs/>
          <w:sz w:val="20"/>
          <w:szCs w:val="20"/>
        </w:rPr>
        <w:t xml:space="preserve">conducted by the Global Fund </w:t>
      </w:r>
      <w:r w:rsidR="00C87AB4">
        <w:rPr>
          <w:rFonts w:ascii="Arial" w:hAnsi="Arial" w:cs="Arial"/>
          <w:bCs/>
          <w:sz w:val="20"/>
          <w:szCs w:val="20"/>
        </w:rPr>
        <w:t xml:space="preserve">for Round-6 </w:t>
      </w:r>
      <w:r w:rsidR="00186657">
        <w:rPr>
          <w:rFonts w:ascii="Arial" w:hAnsi="Arial" w:cs="Arial"/>
          <w:bCs/>
          <w:sz w:val="20"/>
          <w:szCs w:val="20"/>
        </w:rPr>
        <w:t>in February 2010</w:t>
      </w:r>
    </w:p>
    <w:p w:rsidR="006B7C35" w:rsidRPr="006131CC" w:rsidRDefault="006B7C35" w:rsidP="006B7C35">
      <w:pPr>
        <w:spacing w:after="0" w:line="240" w:lineRule="auto"/>
        <w:ind w:left="432"/>
        <w:jc w:val="both"/>
        <w:rPr>
          <w:rFonts w:ascii="Arial" w:hAnsi="Arial" w:cs="Arial"/>
          <w:bCs/>
          <w:sz w:val="20"/>
          <w:szCs w:val="20"/>
        </w:rPr>
      </w:pPr>
    </w:p>
    <w:p w:rsidR="006B7C35" w:rsidRPr="006131CC" w:rsidRDefault="00424B5A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January</w:t>
      </w:r>
      <w:r w:rsidR="006B7C35" w:rsidRPr="006131CC"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sz w:val="20"/>
          <w:szCs w:val="20"/>
        </w:rPr>
        <w:t>0</w:t>
      </w:r>
      <w:r w:rsidR="006B7C35" w:rsidRPr="006131CC">
        <w:rPr>
          <w:rStyle w:val="Strong"/>
          <w:rFonts w:ascii="Arial" w:hAnsi="Arial" w:cs="Arial"/>
          <w:sz w:val="20"/>
          <w:szCs w:val="20"/>
        </w:rPr>
        <w:t>1, 20</w:t>
      </w:r>
      <w:r>
        <w:rPr>
          <w:rStyle w:val="Strong"/>
          <w:rFonts w:ascii="Arial" w:hAnsi="Arial" w:cs="Arial"/>
          <w:sz w:val="20"/>
          <w:szCs w:val="20"/>
        </w:rPr>
        <w:t>10</w:t>
      </w:r>
      <w:r w:rsidR="006B7C35" w:rsidRPr="006131CC">
        <w:rPr>
          <w:rStyle w:val="Strong"/>
          <w:rFonts w:ascii="Arial" w:hAnsi="Arial" w:cs="Arial"/>
          <w:sz w:val="20"/>
          <w:szCs w:val="20"/>
        </w:rPr>
        <w:t xml:space="preserve"> to December 31, 20</w:t>
      </w:r>
      <w:r>
        <w:rPr>
          <w:rStyle w:val="Strong"/>
          <w:rFonts w:ascii="Arial" w:hAnsi="Arial" w:cs="Arial"/>
          <w:sz w:val="20"/>
          <w:szCs w:val="20"/>
        </w:rPr>
        <w:t>1</w:t>
      </w:r>
      <w:r w:rsidR="006B7C35" w:rsidRPr="006131CC">
        <w:rPr>
          <w:rStyle w:val="Strong"/>
          <w:rFonts w:ascii="Arial" w:hAnsi="Arial" w:cs="Arial"/>
          <w:sz w:val="20"/>
          <w:szCs w:val="20"/>
        </w:rPr>
        <w:t>0</w:t>
      </w:r>
    </w:p>
    <w:p w:rsidR="006B7C35" w:rsidRDefault="006B7C35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20</w:t>
      </w:r>
      <w:r w:rsidR="000A15E1">
        <w:rPr>
          <w:rStyle w:val="Strong"/>
          <w:rFonts w:ascii="Arial" w:hAnsi="Arial" w:cs="Arial"/>
          <w:sz w:val="20"/>
          <w:szCs w:val="20"/>
        </w:rPr>
        <w:t>1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0:  </w:t>
      </w:r>
      <w:r w:rsidR="000A15E1" w:rsidRPr="006131CC">
        <w:rPr>
          <w:rStyle w:val="Strong"/>
          <w:rFonts w:ascii="Arial" w:hAnsi="Arial" w:cs="Arial"/>
          <w:sz w:val="20"/>
          <w:szCs w:val="20"/>
        </w:rPr>
        <w:t xml:space="preserve">Assistant Project Manager </w:t>
      </w:r>
      <w:r w:rsidRPr="006131CC">
        <w:rPr>
          <w:rStyle w:val="Strong"/>
          <w:rFonts w:ascii="Arial" w:hAnsi="Arial" w:cs="Arial"/>
          <w:sz w:val="20"/>
          <w:szCs w:val="20"/>
        </w:rPr>
        <w:t>at National TB Control Program, Ministry of Health</w:t>
      </w:r>
    </w:p>
    <w:p w:rsidR="006B7C35" w:rsidRPr="006131CC" w:rsidRDefault="006B7C35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</w:p>
    <w:p w:rsidR="006B7C35" w:rsidRPr="006131CC" w:rsidRDefault="00614A08" w:rsidP="006B7C35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t>Conducted</w:t>
      </w:r>
      <w:r w:rsidR="006B7C35" w:rsidRPr="006131CC">
        <w:rPr>
          <w:rFonts w:ascii="Arial" w:hAnsi="Arial" w:cs="Arial"/>
          <w:sz w:val="20"/>
          <w:szCs w:val="20"/>
        </w:rPr>
        <w:t xml:space="preserve"> Sub-Recipient Performance Reviews </w:t>
      </w:r>
    </w:p>
    <w:p w:rsidR="006B7C35" w:rsidRPr="006131CC" w:rsidRDefault="00614A08" w:rsidP="006B7C35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6B7C35" w:rsidRPr="006131CC">
        <w:rPr>
          <w:rFonts w:ascii="Arial" w:hAnsi="Arial" w:cs="Arial"/>
          <w:sz w:val="20"/>
          <w:szCs w:val="20"/>
        </w:rPr>
        <w:t xml:space="preserve">Periodic Reporting at different levels </w:t>
      </w:r>
    </w:p>
    <w:p w:rsidR="006B7C35" w:rsidRPr="006131CC" w:rsidRDefault="006B7C35" w:rsidP="006B7C35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t xml:space="preserve">Communication and Coordination with: </w:t>
      </w:r>
    </w:p>
    <w:p w:rsidR="006B7C35" w:rsidRPr="006131CC" w:rsidRDefault="006B7C35" w:rsidP="006B7C35">
      <w:pPr>
        <w:numPr>
          <w:ilvl w:val="1"/>
          <w:numId w:val="4"/>
        </w:numPr>
        <w:spacing w:after="0" w:line="240" w:lineRule="auto"/>
        <w:ind w:left="1207"/>
        <w:rPr>
          <w:rFonts w:ascii="Arial" w:hAnsi="Arial" w:cs="Arial"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t xml:space="preserve">Global Fund </w:t>
      </w:r>
    </w:p>
    <w:p w:rsidR="006B7C35" w:rsidRPr="006131CC" w:rsidRDefault="006B7C35" w:rsidP="006B7C35">
      <w:pPr>
        <w:numPr>
          <w:ilvl w:val="1"/>
          <w:numId w:val="4"/>
        </w:numPr>
        <w:spacing w:after="0" w:line="240" w:lineRule="auto"/>
        <w:ind w:left="1207"/>
        <w:rPr>
          <w:rFonts w:ascii="Arial" w:hAnsi="Arial" w:cs="Arial"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t xml:space="preserve">Local Fund Agent </w:t>
      </w:r>
    </w:p>
    <w:p w:rsidR="006B7C35" w:rsidRPr="006131CC" w:rsidRDefault="006B7C35" w:rsidP="006B7C35">
      <w:pPr>
        <w:numPr>
          <w:ilvl w:val="1"/>
          <w:numId w:val="4"/>
        </w:numPr>
        <w:spacing w:after="0" w:line="240" w:lineRule="auto"/>
        <w:ind w:left="1207"/>
        <w:rPr>
          <w:rFonts w:ascii="Arial" w:hAnsi="Arial" w:cs="Arial"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t xml:space="preserve">Sub Recipients of Grant </w:t>
      </w:r>
    </w:p>
    <w:p w:rsidR="006B7C35" w:rsidRPr="006131CC" w:rsidRDefault="006B7C35" w:rsidP="006B7C35">
      <w:pPr>
        <w:numPr>
          <w:ilvl w:val="1"/>
          <w:numId w:val="4"/>
        </w:numPr>
        <w:spacing w:after="0" w:line="240" w:lineRule="auto"/>
        <w:ind w:left="1207"/>
        <w:rPr>
          <w:rFonts w:ascii="Arial" w:hAnsi="Arial" w:cs="Arial"/>
          <w:sz w:val="20"/>
          <w:szCs w:val="20"/>
        </w:rPr>
      </w:pPr>
      <w:r w:rsidRPr="006131CC">
        <w:rPr>
          <w:rFonts w:ascii="Arial" w:hAnsi="Arial" w:cs="Arial"/>
          <w:sz w:val="20"/>
          <w:szCs w:val="20"/>
        </w:rPr>
        <w:lastRenderedPageBreak/>
        <w:t>WHO and other partners</w:t>
      </w:r>
    </w:p>
    <w:p w:rsidR="006B7C35" w:rsidRPr="006131CC" w:rsidRDefault="00DD3299" w:rsidP="006B7C35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f</w:t>
      </w:r>
      <w:r w:rsidR="006B7C35" w:rsidRPr="006131CC">
        <w:rPr>
          <w:rFonts w:ascii="Arial" w:hAnsi="Arial" w:cs="Arial"/>
          <w:sz w:val="20"/>
          <w:szCs w:val="20"/>
        </w:rPr>
        <w:t xml:space="preserve">acilitation to Program reviews </w:t>
      </w:r>
    </w:p>
    <w:p w:rsidR="006B7C35" w:rsidRPr="006B7C35" w:rsidRDefault="00B53D62" w:rsidP="006B7C35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Conducted </w:t>
      </w:r>
      <w:r w:rsidR="006B7C35" w:rsidRPr="006131CC">
        <w:rPr>
          <w:rFonts w:ascii="Arial" w:hAnsi="Arial" w:cs="Arial"/>
          <w:sz w:val="20"/>
        </w:rPr>
        <w:t>NTP Data verification for GF Grants and desk reviews</w:t>
      </w:r>
    </w:p>
    <w:p w:rsidR="006B7C35" w:rsidRPr="006131CC" w:rsidRDefault="006B7C35" w:rsidP="006B7C35">
      <w:pPr>
        <w:spacing w:after="0" w:line="240" w:lineRule="auto"/>
        <w:ind w:left="397"/>
        <w:rPr>
          <w:rFonts w:ascii="Arial" w:hAnsi="Arial" w:cs="Arial"/>
          <w:sz w:val="20"/>
          <w:szCs w:val="20"/>
        </w:rPr>
      </w:pPr>
    </w:p>
    <w:p w:rsidR="00775C71" w:rsidRPr="006131CC" w:rsidRDefault="00775C71" w:rsidP="00775C71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February 19, 2008 to December 31, 2009</w:t>
      </w:r>
    </w:p>
    <w:p w:rsidR="00775C71" w:rsidRDefault="00775C71" w:rsidP="00775C71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2008:  Program Officer at National TB Control Program, Ministry of Health</w:t>
      </w:r>
    </w:p>
    <w:p w:rsidR="00775C71" w:rsidRPr="006131CC" w:rsidRDefault="00775C71" w:rsidP="00775C71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</w:p>
    <w:p w:rsidR="00775C71" w:rsidRPr="006131CC" w:rsidRDefault="00614A08" w:rsidP="00775C71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775C71" w:rsidRPr="006131CC">
        <w:rPr>
          <w:rFonts w:ascii="Arial" w:hAnsi="Arial" w:cs="Arial"/>
          <w:sz w:val="20"/>
          <w:szCs w:val="20"/>
        </w:rPr>
        <w:t xml:space="preserve">SR Field Programmatic Monitoring </w:t>
      </w:r>
    </w:p>
    <w:p w:rsidR="00775C71" w:rsidRPr="006131CC" w:rsidRDefault="00614A08" w:rsidP="00775C71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775C71" w:rsidRPr="006131CC">
        <w:rPr>
          <w:rFonts w:ascii="Arial" w:hAnsi="Arial" w:cs="Arial"/>
          <w:sz w:val="20"/>
          <w:szCs w:val="20"/>
        </w:rPr>
        <w:t xml:space="preserve">Periodic Reporting at different levels </w:t>
      </w:r>
    </w:p>
    <w:p w:rsidR="00775C71" w:rsidRPr="006131CC" w:rsidRDefault="00DD3299" w:rsidP="00775C71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f</w:t>
      </w:r>
      <w:r w:rsidR="00775C71" w:rsidRPr="006131CC">
        <w:rPr>
          <w:rFonts w:ascii="Arial" w:hAnsi="Arial" w:cs="Arial"/>
          <w:sz w:val="20"/>
          <w:szCs w:val="20"/>
        </w:rPr>
        <w:t xml:space="preserve">acilitation to Program reviews </w:t>
      </w:r>
    </w:p>
    <w:p w:rsidR="00775C71" w:rsidRPr="006B7C35" w:rsidRDefault="00B53D62" w:rsidP="00775C71">
      <w:pPr>
        <w:numPr>
          <w:ilvl w:val="0"/>
          <w:numId w:val="4"/>
        </w:numPr>
        <w:spacing w:after="0" w:line="240" w:lineRule="auto"/>
        <w:ind w:left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Conducted </w:t>
      </w:r>
      <w:r w:rsidR="00775C71" w:rsidRPr="006131CC">
        <w:rPr>
          <w:rFonts w:ascii="Arial" w:hAnsi="Arial" w:cs="Arial"/>
          <w:sz w:val="20"/>
        </w:rPr>
        <w:t>NTP Data verification for GF Grants and desk reviews</w:t>
      </w:r>
    </w:p>
    <w:p w:rsidR="00775C71" w:rsidRDefault="00775C71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</w:p>
    <w:p w:rsidR="006B7C35" w:rsidRPr="006131CC" w:rsidRDefault="006B7C35" w:rsidP="006B7C35">
      <w:pPr>
        <w:tabs>
          <w:tab w:val="left" w:pos="759"/>
        </w:tabs>
        <w:spacing w:after="0"/>
        <w:ind w:left="720" w:hanging="720"/>
        <w:rPr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May 01, 2006 to February 17, 2008</w:t>
      </w:r>
      <w:r w:rsidRPr="006131CC">
        <w:rPr>
          <w:rFonts w:ascii="Arial" w:hAnsi="Arial" w:cs="Arial"/>
          <w:sz w:val="20"/>
          <w:szCs w:val="20"/>
        </w:rPr>
        <w:t>  </w:t>
      </w:r>
      <w:r w:rsidRPr="006131CC">
        <w:rPr>
          <w:sz w:val="20"/>
          <w:szCs w:val="20"/>
        </w:rPr>
        <w:t>       </w:t>
      </w:r>
    </w:p>
    <w:p w:rsidR="006B7C35" w:rsidRPr="006131CC" w:rsidRDefault="006B7C35" w:rsidP="006B7C35">
      <w:pPr>
        <w:tabs>
          <w:tab w:val="left" w:pos="759"/>
        </w:tabs>
        <w:ind w:left="720" w:hanging="720"/>
        <w:rPr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2006:  Training Manager at Brick Laboratories Lahore</w:t>
      </w:r>
      <w:r w:rsidRPr="006131CC">
        <w:rPr>
          <w:sz w:val="20"/>
          <w:szCs w:val="20"/>
        </w:rPr>
        <w:t> </w:t>
      </w:r>
      <w:r w:rsidRPr="006131CC">
        <w:rPr>
          <w:szCs w:val="20"/>
        </w:rPr>
        <w:t xml:space="preserve">     </w:t>
      </w:r>
    </w:p>
    <w:p w:rsidR="006B7C35" w:rsidRPr="006B7C35" w:rsidRDefault="006B7C35" w:rsidP="00315691">
      <w:pPr>
        <w:pStyle w:val="BodyTextIndent3"/>
        <w:numPr>
          <w:ilvl w:val="0"/>
          <w:numId w:val="2"/>
        </w:numPr>
        <w:tabs>
          <w:tab w:val="left" w:pos="432"/>
        </w:tabs>
        <w:spacing w:after="0" w:line="240" w:lineRule="auto"/>
        <w:ind w:hanging="648"/>
        <w:rPr>
          <w:rFonts w:ascii="Arial" w:hAnsi="Arial" w:cs="Arial"/>
          <w:sz w:val="20"/>
          <w:szCs w:val="20"/>
        </w:rPr>
      </w:pPr>
      <w:r w:rsidRPr="006B7C35">
        <w:rPr>
          <w:rFonts w:ascii="Arial" w:hAnsi="Arial" w:cs="Arial"/>
          <w:sz w:val="20"/>
          <w:szCs w:val="20"/>
        </w:rPr>
        <w:t>Lead the team for successful ISO 9001 Certification</w:t>
      </w:r>
    </w:p>
    <w:p w:rsidR="006B7C35" w:rsidRPr="006B7C35" w:rsidRDefault="006B7C35" w:rsidP="00315691">
      <w:pPr>
        <w:pStyle w:val="BodyTextIndent3"/>
        <w:numPr>
          <w:ilvl w:val="0"/>
          <w:numId w:val="2"/>
        </w:numPr>
        <w:tabs>
          <w:tab w:val="left" w:pos="432"/>
        </w:tabs>
        <w:spacing w:after="0" w:line="240" w:lineRule="auto"/>
        <w:ind w:hanging="648"/>
        <w:rPr>
          <w:rFonts w:ascii="Arial" w:hAnsi="Arial" w:cs="Arial"/>
          <w:sz w:val="20"/>
          <w:szCs w:val="20"/>
        </w:rPr>
      </w:pPr>
      <w:r w:rsidRPr="006B7C35">
        <w:rPr>
          <w:rFonts w:ascii="Arial" w:hAnsi="Arial" w:cs="Arial"/>
          <w:sz w:val="20"/>
          <w:szCs w:val="20"/>
        </w:rPr>
        <w:t>Conducted Training Needs Assessment</w:t>
      </w:r>
    </w:p>
    <w:p w:rsidR="006B7C35" w:rsidRPr="006B7C35" w:rsidRDefault="006B7C35" w:rsidP="00315691">
      <w:pPr>
        <w:pStyle w:val="BodyTextIndent3"/>
        <w:numPr>
          <w:ilvl w:val="0"/>
          <w:numId w:val="2"/>
        </w:numPr>
        <w:tabs>
          <w:tab w:val="left" w:pos="432"/>
        </w:tabs>
        <w:spacing w:after="0" w:line="240" w:lineRule="auto"/>
        <w:ind w:hanging="648"/>
        <w:rPr>
          <w:rFonts w:ascii="Arial" w:hAnsi="Arial" w:cs="Arial"/>
          <w:sz w:val="20"/>
          <w:szCs w:val="20"/>
        </w:rPr>
      </w:pPr>
      <w:r w:rsidRPr="006B7C35">
        <w:rPr>
          <w:rFonts w:ascii="Arial" w:hAnsi="Arial" w:cs="Arial"/>
          <w:sz w:val="20"/>
          <w:szCs w:val="20"/>
        </w:rPr>
        <w:t xml:space="preserve">Devised </w:t>
      </w:r>
      <w:r w:rsidR="00700F23">
        <w:rPr>
          <w:rFonts w:ascii="Arial" w:hAnsi="Arial" w:cs="Arial"/>
          <w:sz w:val="20"/>
          <w:szCs w:val="20"/>
        </w:rPr>
        <w:t xml:space="preserve">Organizational </w:t>
      </w:r>
      <w:r w:rsidRPr="006B7C35">
        <w:rPr>
          <w:rFonts w:ascii="Arial" w:hAnsi="Arial" w:cs="Arial"/>
          <w:sz w:val="20"/>
          <w:szCs w:val="20"/>
        </w:rPr>
        <w:t>Training &amp; Safety Plan for year 2007 &amp; 2008</w:t>
      </w:r>
    </w:p>
    <w:p w:rsidR="006B7C35" w:rsidRPr="006B7C35" w:rsidRDefault="006B7C35" w:rsidP="00315691">
      <w:pPr>
        <w:pStyle w:val="BodyTextIndent3"/>
        <w:numPr>
          <w:ilvl w:val="0"/>
          <w:numId w:val="2"/>
        </w:numPr>
        <w:tabs>
          <w:tab w:val="left" w:pos="432"/>
        </w:tabs>
        <w:spacing w:after="0" w:line="240" w:lineRule="auto"/>
        <w:ind w:hanging="648"/>
        <w:rPr>
          <w:rFonts w:ascii="Arial" w:hAnsi="Arial" w:cs="Arial"/>
          <w:sz w:val="20"/>
          <w:szCs w:val="20"/>
        </w:rPr>
      </w:pPr>
      <w:r w:rsidRPr="006B7C35">
        <w:rPr>
          <w:rFonts w:ascii="Arial" w:hAnsi="Arial" w:cs="Arial"/>
          <w:sz w:val="20"/>
          <w:szCs w:val="20"/>
        </w:rPr>
        <w:t>Monitored implementation of Training &amp; Safety Plans</w:t>
      </w:r>
    </w:p>
    <w:p w:rsidR="006B7C35" w:rsidRDefault="006B7C35" w:rsidP="00315691">
      <w:pPr>
        <w:pStyle w:val="BodyTextIndent3"/>
        <w:numPr>
          <w:ilvl w:val="0"/>
          <w:numId w:val="2"/>
        </w:numPr>
        <w:tabs>
          <w:tab w:val="left" w:pos="432"/>
        </w:tabs>
        <w:spacing w:after="0" w:line="240" w:lineRule="auto"/>
        <w:ind w:hanging="648"/>
        <w:rPr>
          <w:rFonts w:ascii="Arial" w:hAnsi="Arial" w:cs="Arial"/>
          <w:sz w:val="20"/>
          <w:szCs w:val="20"/>
        </w:rPr>
      </w:pPr>
      <w:r w:rsidRPr="006B7C35">
        <w:rPr>
          <w:rFonts w:ascii="Arial" w:hAnsi="Arial" w:cs="Arial"/>
          <w:bCs/>
          <w:sz w:val="20"/>
          <w:szCs w:val="20"/>
        </w:rPr>
        <w:t>Suggested and implemented improvements in drug cycle management</w:t>
      </w:r>
    </w:p>
    <w:p w:rsidR="006B7C35" w:rsidRPr="006B7C35" w:rsidRDefault="006B7C35" w:rsidP="00315691">
      <w:pPr>
        <w:pStyle w:val="BodyTextIndent3"/>
        <w:numPr>
          <w:ilvl w:val="0"/>
          <w:numId w:val="2"/>
        </w:numPr>
        <w:tabs>
          <w:tab w:val="left" w:pos="432"/>
        </w:tabs>
        <w:spacing w:after="0" w:line="240" w:lineRule="auto"/>
        <w:ind w:hanging="648"/>
        <w:rPr>
          <w:rFonts w:ascii="Arial" w:hAnsi="Arial" w:cs="Arial"/>
          <w:sz w:val="20"/>
          <w:szCs w:val="20"/>
        </w:rPr>
      </w:pPr>
      <w:r w:rsidRPr="006B7C35">
        <w:rPr>
          <w:rFonts w:ascii="Arial" w:hAnsi="Arial" w:cs="Arial"/>
          <w:sz w:val="20"/>
        </w:rPr>
        <w:t>Implemented Good Manufacturing Practices (GMP)</w:t>
      </w:r>
    </w:p>
    <w:p w:rsidR="006B7C35" w:rsidRPr="006131CC" w:rsidRDefault="006B7C35" w:rsidP="006B7C35">
      <w:pPr>
        <w:pStyle w:val="BodyTextIndent3"/>
        <w:tabs>
          <w:tab w:val="left" w:pos="432"/>
        </w:tabs>
        <w:spacing w:after="0" w:line="240" w:lineRule="auto"/>
        <w:ind w:left="720"/>
        <w:rPr>
          <w:b/>
          <w:szCs w:val="20"/>
        </w:rPr>
      </w:pPr>
    </w:p>
    <w:p w:rsidR="006B7C35" w:rsidRPr="006131CC" w:rsidRDefault="006B7C35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April 25, 2005 to December 08, 2005</w:t>
      </w:r>
    </w:p>
    <w:p w:rsidR="006B7C35" w:rsidRDefault="006B7C35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 xml:space="preserve">Regional Assistant Manager Health Services-North, Social Marketing Pakistan  </w:t>
      </w:r>
    </w:p>
    <w:p w:rsidR="006B7C35" w:rsidRPr="006131CC" w:rsidRDefault="006B7C35" w:rsidP="006B7C35">
      <w:pPr>
        <w:tabs>
          <w:tab w:val="left" w:pos="759"/>
        </w:tabs>
        <w:spacing w:after="0"/>
        <w:ind w:left="720" w:hanging="720"/>
        <w:rPr>
          <w:rStyle w:val="Strong"/>
          <w:rFonts w:ascii="Arial" w:hAnsi="Arial" w:cs="Arial"/>
          <w:sz w:val="20"/>
          <w:szCs w:val="20"/>
        </w:rPr>
      </w:pPr>
    </w:p>
    <w:p w:rsidR="006B7C35" w:rsidRPr="006131CC" w:rsidRDefault="006B7C35" w:rsidP="006B7C35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Social Marketing Pakistan (SMP) engaged itself in </w:t>
      </w:r>
      <w:r w:rsidRPr="006131CC">
        <w:rPr>
          <w:rStyle w:val="Strong"/>
          <w:rFonts w:ascii="Arial" w:hAnsi="Arial" w:cs="Arial"/>
          <w:sz w:val="20"/>
          <w:szCs w:val="20"/>
        </w:rPr>
        <w:t>TB DOTS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 program through </w:t>
      </w:r>
      <w:r w:rsidRPr="006131CC">
        <w:rPr>
          <w:rStyle w:val="Strong"/>
          <w:rFonts w:ascii="Arial" w:hAnsi="Arial" w:cs="Arial"/>
          <w:sz w:val="20"/>
          <w:szCs w:val="20"/>
        </w:rPr>
        <w:t>PPM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 interventions initiated in four provincial capitals and Rawalpindi district through </w:t>
      </w:r>
      <w:r w:rsidRPr="006131CC">
        <w:rPr>
          <w:rStyle w:val="Strong"/>
          <w:rFonts w:ascii="Arial" w:hAnsi="Arial" w:cs="Arial"/>
          <w:sz w:val="20"/>
          <w:szCs w:val="20"/>
        </w:rPr>
        <w:t>Global Fund Round-3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D74E89">
        <w:rPr>
          <w:rStyle w:val="Strong"/>
          <w:rFonts w:ascii="Arial" w:hAnsi="Arial" w:cs="Arial"/>
          <w:b w:val="0"/>
          <w:sz w:val="20"/>
          <w:szCs w:val="20"/>
        </w:rPr>
        <w:t xml:space="preserve">TB 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>grant as Sub-Recipient (SR).</w:t>
      </w:r>
    </w:p>
    <w:p w:rsidR="006B7C35" w:rsidRPr="00F0518A" w:rsidRDefault="006B7C35" w:rsidP="006B7C35">
      <w:pPr>
        <w:numPr>
          <w:ilvl w:val="0"/>
          <w:numId w:val="5"/>
        </w:numPr>
        <w:tabs>
          <w:tab w:val="left" w:pos="130"/>
        </w:tabs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F0518A">
        <w:rPr>
          <w:rStyle w:val="Strong"/>
          <w:rFonts w:ascii="Arial" w:hAnsi="Arial" w:cs="Arial"/>
          <w:b w:val="0"/>
          <w:sz w:val="20"/>
          <w:szCs w:val="20"/>
        </w:rPr>
        <w:t>Revised and adopted NTP TB Desk Guide &amp; Training Manual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0518A">
        <w:rPr>
          <w:rFonts w:ascii="Arial" w:hAnsi="Arial" w:cs="Arial"/>
          <w:sz w:val="20"/>
        </w:rPr>
        <w:t>Master Trainer for GS on TB DOTS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0518A">
        <w:rPr>
          <w:rFonts w:ascii="Arial" w:hAnsi="Arial" w:cs="Arial"/>
          <w:sz w:val="20"/>
        </w:rPr>
        <w:t>Inducted of GP doctors and private labs into the PPM network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 w:rsidRPr="00F0518A">
        <w:rPr>
          <w:rStyle w:val="Strong"/>
          <w:rFonts w:ascii="Arial" w:hAnsi="Arial" w:cs="Arial"/>
          <w:b w:val="0"/>
          <w:sz w:val="20"/>
          <w:szCs w:val="20"/>
        </w:rPr>
        <w:t xml:space="preserve">Commissioned the GF Round-3 TB Project 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 w:rsidRPr="00F0518A">
        <w:rPr>
          <w:rStyle w:val="Strong"/>
          <w:rFonts w:ascii="Arial" w:hAnsi="Arial" w:cs="Arial"/>
          <w:b w:val="0"/>
          <w:sz w:val="20"/>
          <w:szCs w:val="20"/>
        </w:rPr>
        <w:t>Implemented GF R-3 SR TB activities in North Region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0518A">
        <w:rPr>
          <w:rFonts w:ascii="Arial" w:hAnsi="Arial" w:cs="Arial"/>
          <w:sz w:val="20"/>
        </w:rPr>
        <w:t>Monitored acquisition, storage and transportation of anti-TB drugs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0518A">
        <w:rPr>
          <w:rFonts w:ascii="Arial" w:hAnsi="Arial" w:cs="Arial"/>
          <w:sz w:val="20"/>
        </w:rPr>
        <w:t>Monitoring and Evaluation of TB Trainings</w:t>
      </w:r>
    </w:p>
    <w:p w:rsidR="006B7C35" w:rsidRPr="00F0518A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F0518A">
        <w:rPr>
          <w:rFonts w:ascii="Arial" w:hAnsi="Arial" w:cs="Arial"/>
          <w:sz w:val="20"/>
        </w:rPr>
        <w:t>Communicated with partners for timely and successful implementation of TB program</w:t>
      </w:r>
    </w:p>
    <w:p w:rsidR="006B7C35" w:rsidRPr="006131CC" w:rsidRDefault="006B7C35" w:rsidP="006B7C35">
      <w:pPr>
        <w:numPr>
          <w:ilvl w:val="0"/>
          <w:numId w:val="5"/>
        </w:numPr>
        <w:spacing w:after="0" w:line="240" w:lineRule="auto"/>
        <w:jc w:val="both"/>
        <w:rPr>
          <w:rStyle w:val="Strong"/>
          <w:rFonts w:ascii="Arial" w:hAnsi="Arial" w:cs="Arial"/>
          <w:b w:val="0"/>
          <w:bCs w:val="0"/>
          <w:sz w:val="20"/>
        </w:rPr>
      </w:pPr>
      <w:r w:rsidRPr="00F0518A">
        <w:rPr>
          <w:rStyle w:val="Strong"/>
          <w:rFonts w:ascii="Arial" w:hAnsi="Arial" w:cs="Arial"/>
          <w:b w:val="0"/>
          <w:sz w:val="20"/>
          <w:szCs w:val="20"/>
        </w:rPr>
        <w:t>Periodic reporting at different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 levels</w:t>
      </w:r>
    </w:p>
    <w:p w:rsidR="006B7C35" w:rsidRPr="006B7C35" w:rsidRDefault="006B7C35" w:rsidP="006B7C35">
      <w:pPr>
        <w:pStyle w:val="BodyTextIndent3"/>
        <w:spacing w:after="0"/>
        <w:rPr>
          <w:rFonts w:ascii="Arial" w:hAnsi="Arial" w:cs="Arial"/>
          <w:b/>
          <w:sz w:val="20"/>
          <w:szCs w:val="20"/>
        </w:rPr>
      </w:pPr>
    </w:p>
    <w:p w:rsidR="006B7C35" w:rsidRPr="006B7C35" w:rsidRDefault="006B7C35" w:rsidP="006B7C35">
      <w:pPr>
        <w:pStyle w:val="BodyTextIndent3"/>
        <w:spacing w:after="0"/>
        <w:ind w:left="0"/>
        <w:rPr>
          <w:rFonts w:ascii="Arial" w:hAnsi="Arial" w:cs="Arial"/>
          <w:b/>
          <w:sz w:val="20"/>
          <w:szCs w:val="20"/>
        </w:rPr>
      </w:pPr>
      <w:r w:rsidRPr="006B7C35">
        <w:rPr>
          <w:rFonts w:ascii="Arial" w:hAnsi="Arial" w:cs="Arial"/>
          <w:b/>
          <w:sz w:val="20"/>
          <w:szCs w:val="20"/>
        </w:rPr>
        <w:t>October 02, 2003 to April 04, 2005</w:t>
      </w:r>
    </w:p>
    <w:p w:rsidR="006B7C35" w:rsidRPr="006B7C35" w:rsidRDefault="006B7C35" w:rsidP="006B7C35">
      <w:pPr>
        <w:pStyle w:val="BodyTextIndent3"/>
        <w:spacing w:after="0"/>
        <w:ind w:left="0"/>
        <w:rPr>
          <w:rFonts w:ascii="Arial" w:hAnsi="Arial" w:cs="Arial"/>
          <w:b/>
          <w:sz w:val="20"/>
          <w:szCs w:val="20"/>
        </w:rPr>
      </w:pPr>
      <w:r w:rsidRPr="006B7C35">
        <w:rPr>
          <w:rFonts w:ascii="Arial" w:hAnsi="Arial" w:cs="Arial"/>
          <w:b/>
          <w:sz w:val="20"/>
          <w:szCs w:val="20"/>
        </w:rPr>
        <w:t xml:space="preserve">Primary Health Advisor at Concern Pakistan </w:t>
      </w:r>
    </w:p>
    <w:p w:rsidR="006B7C35" w:rsidRPr="006131CC" w:rsidRDefault="006B7C35" w:rsidP="006B7C35">
      <w:pPr>
        <w:tabs>
          <w:tab w:val="left" w:pos="972"/>
        </w:tabs>
        <w:spacing w:after="0"/>
        <w:ind w:left="720" w:hanging="720"/>
      </w:pPr>
      <w:r w:rsidRPr="006131CC">
        <w:rPr>
          <w:rStyle w:val="Strong"/>
          <w:rFonts w:ascii="Arial" w:hAnsi="Arial" w:cs="Arial"/>
          <w:sz w:val="20"/>
          <w:szCs w:val="20"/>
        </w:rPr>
        <w:t xml:space="preserve">              </w:t>
      </w:r>
    </w:p>
    <w:p w:rsidR="006B7C35" w:rsidRPr="006131CC" w:rsidRDefault="006B7C35" w:rsidP="006B7C35">
      <w:pPr>
        <w:numPr>
          <w:ilvl w:val="0"/>
          <w:numId w:val="1"/>
        </w:numPr>
        <w:tabs>
          <w:tab w:val="clear" w:pos="720"/>
          <w:tab w:val="num" w:pos="432"/>
          <w:tab w:val="num" w:pos="79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Provided key inputs in designing Primary Health Care Program with communicable disease control as an integral component</w:t>
      </w:r>
    </w:p>
    <w:p w:rsidR="006B7C35" w:rsidRPr="006131CC" w:rsidRDefault="006B7C35" w:rsidP="006B7C35">
      <w:pPr>
        <w:numPr>
          <w:ilvl w:val="0"/>
          <w:numId w:val="1"/>
        </w:numPr>
        <w:tabs>
          <w:tab w:val="num" w:pos="43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387F62">
        <w:rPr>
          <w:rFonts w:ascii="Arial" w:hAnsi="Arial" w:cs="Arial"/>
          <w:sz w:val="20"/>
        </w:rPr>
        <w:t>Developed program on TB and HIV/AIDS for Concern</w:t>
      </w:r>
      <w:r w:rsidRPr="006131CC">
        <w:rPr>
          <w:rFonts w:ascii="Arial" w:hAnsi="Arial" w:cs="Arial"/>
          <w:sz w:val="20"/>
        </w:rPr>
        <w:t xml:space="preserve"> Pakistan</w:t>
      </w:r>
    </w:p>
    <w:p w:rsidR="006B7C35" w:rsidRPr="006131CC" w:rsidRDefault="006B7C35" w:rsidP="006B7C35">
      <w:pPr>
        <w:numPr>
          <w:ilvl w:val="0"/>
          <w:numId w:val="1"/>
        </w:numPr>
        <w:tabs>
          <w:tab w:val="num" w:pos="43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Ensured that program effectively links with the livelihood security program</w:t>
      </w:r>
    </w:p>
    <w:p w:rsidR="006B7C35" w:rsidRPr="006131CC" w:rsidRDefault="006B7C35" w:rsidP="006B7C35">
      <w:pPr>
        <w:numPr>
          <w:ilvl w:val="0"/>
          <w:numId w:val="1"/>
        </w:numPr>
        <w:tabs>
          <w:tab w:val="num" w:pos="43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Designed methodologies and techniques for reviewing and monitoring Primary Health Care Program</w:t>
      </w:r>
    </w:p>
    <w:p w:rsidR="006B7C35" w:rsidRPr="006131CC" w:rsidRDefault="006B7C35" w:rsidP="006B7C35">
      <w:pPr>
        <w:numPr>
          <w:ilvl w:val="0"/>
          <w:numId w:val="1"/>
        </w:numPr>
        <w:tabs>
          <w:tab w:val="num" w:pos="43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Prepared periodic reports </w:t>
      </w:r>
      <w:r w:rsidR="00185F6A">
        <w:rPr>
          <w:rFonts w:ascii="Arial" w:hAnsi="Arial" w:cs="Arial"/>
          <w:sz w:val="20"/>
        </w:rPr>
        <w:t>&amp;</w:t>
      </w:r>
      <w:r w:rsidRPr="006131CC">
        <w:rPr>
          <w:rFonts w:ascii="Arial" w:hAnsi="Arial" w:cs="Arial"/>
          <w:sz w:val="20"/>
        </w:rPr>
        <w:t xml:space="preserve"> presentations for Concern Pakistan Primary Health Care Program interventions</w:t>
      </w:r>
    </w:p>
    <w:p w:rsidR="006B7C35" w:rsidRPr="006131CC" w:rsidRDefault="006B7C35" w:rsidP="006B7C35">
      <w:pPr>
        <w:numPr>
          <w:ilvl w:val="0"/>
          <w:numId w:val="1"/>
        </w:numPr>
        <w:tabs>
          <w:tab w:val="num" w:pos="43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Assisted in preparation of program proposals and Budget </w:t>
      </w:r>
    </w:p>
    <w:p w:rsidR="006B7C35" w:rsidRDefault="006B7C35" w:rsidP="006B7C35">
      <w:pPr>
        <w:numPr>
          <w:ilvl w:val="0"/>
          <w:numId w:val="1"/>
        </w:numPr>
        <w:tabs>
          <w:tab w:val="num" w:pos="432"/>
        </w:tabs>
        <w:spacing w:after="0" w:line="240" w:lineRule="auto"/>
        <w:ind w:left="432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Assisted Program Manager to identify program staffing needs and in the recruitment of HR</w:t>
      </w:r>
    </w:p>
    <w:p w:rsidR="006B7C35" w:rsidRPr="006131CC" w:rsidRDefault="006B7C35" w:rsidP="006B7C35">
      <w:pPr>
        <w:spacing w:after="0" w:line="240" w:lineRule="auto"/>
        <w:ind w:left="432"/>
        <w:jc w:val="both"/>
        <w:rPr>
          <w:rFonts w:ascii="Arial" w:hAnsi="Arial" w:cs="Arial"/>
          <w:sz w:val="20"/>
        </w:rPr>
      </w:pPr>
    </w:p>
    <w:p w:rsidR="006B7C35" w:rsidRPr="006131CC" w:rsidRDefault="006B7C35" w:rsidP="006B7C35">
      <w:pPr>
        <w:spacing w:after="0"/>
        <w:ind w:left="612" w:hanging="612"/>
        <w:rPr>
          <w:rFonts w:ascii="Arial" w:hAnsi="Arial" w:cs="Arial"/>
          <w:b/>
          <w:bCs/>
          <w:sz w:val="20"/>
        </w:rPr>
      </w:pPr>
      <w:r w:rsidRPr="006131CC">
        <w:rPr>
          <w:rFonts w:ascii="Arial" w:hAnsi="Arial" w:cs="Arial"/>
          <w:b/>
          <w:bCs/>
          <w:sz w:val="20"/>
        </w:rPr>
        <w:t>February 01, 2002 to September 30, 2003</w:t>
      </w:r>
    </w:p>
    <w:p w:rsidR="006B7C35" w:rsidRPr="006131CC" w:rsidRDefault="006B7C35" w:rsidP="006B7C35">
      <w:pPr>
        <w:spacing w:after="0"/>
        <w:ind w:left="612" w:hanging="612"/>
        <w:rPr>
          <w:rFonts w:ascii="Arial" w:hAnsi="Arial" w:cs="Arial"/>
          <w:b/>
          <w:bCs/>
          <w:sz w:val="20"/>
        </w:rPr>
      </w:pPr>
      <w:r w:rsidRPr="006131CC">
        <w:rPr>
          <w:rFonts w:ascii="Arial" w:hAnsi="Arial" w:cs="Arial"/>
          <w:b/>
          <w:bCs/>
          <w:sz w:val="20"/>
        </w:rPr>
        <w:t xml:space="preserve">Manager Health Projects at Pakistan Red Crescent Society, National Headquarters, Islamabad </w:t>
      </w:r>
    </w:p>
    <w:p w:rsidR="006B7C35" w:rsidRPr="006131CC" w:rsidRDefault="006B7C35" w:rsidP="006B7C35">
      <w:pPr>
        <w:spacing w:after="0"/>
        <w:ind w:left="612" w:hanging="612"/>
        <w:rPr>
          <w:rFonts w:ascii="Arial" w:hAnsi="Arial" w:cs="Arial"/>
          <w:b/>
          <w:bCs/>
          <w:sz w:val="20"/>
        </w:rPr>
      </w:pPr>
    </w:p>
    <w:p w:rsidR="006B7C35" w:rsidRPr="006131CC" w:rsidRDefault="006B7C35" w:rsidP="006B7C35">
      <w:pPr>
        <w:pStyle w:val="Objective"/>
        <w:numPr>
          <w:ilvl w:val="0"/>
          <w:numId w:val="6"/>
        </w:numPr>
        <w:tabs>
          <w:tab w:val="left" w:pos="413"/>
        </w:tabs>
        <w:spacing w:before="0" w:after="0" w:line="240" w:lineRule="auto"/>
        <w:rPr>
          <w:rFonts w:cs="Arial"/>
        </w:rPr>
      </w:pPr>
      <w:r w:rsidRPr="006131CC">
        <w:rPr>
          <w:rFonts w:cs="Arial"/>
        </w:rPr>
        <w:t xml:space="preserve">Coordinated with various departments on developing pilot project on </w:t>
      </w:r>
      <w:r w:rsidRPr="006131CC">
        <w:rPr>
          <w:rFonts w:cs="Arial"/>
          <w:b/>
        </w:rPr>
        <w:t>HIV/AIDS</w:t>
      </w:r>
      <w:r w:rsidRPr="006131CC">
        <w:rPr>
          <w:rFonts w:cs="Arial"/>
        </w:rPr>
        <w:t>.</w:t>
      </w:r>
    </w:p>
    <w:p w:rsidR="006B7C35" w:rsidRPr="006131CC" w:rsidRDefault="006B7C35" w:rsidP="006B7C35">
      <w:pPr>
        <w:numPr>
          <w:ilvl w:val="0"/>
          <w:numId w:val="3"/>
        </w:numPr>
        <w:spacing w:after="0" w:line="240" w:lineRule="auto"/>
        <w:rPr>
          <w:rFonts w:ascii="Arial" w:hAnsi="Arial"/>
          <w:sz w:val="20"/>
        </w:rPr>
      </w:pPr>
      <w:r w:rsidRPr="006131CC">
        <w:rPr>
          <w:rFonts w:ascii="Arial" w:hAnsi="Arial" w:cs="Arial"/>
          <w:sz w:val="20"/>
          <w:szCs w:val="20"/>
        </w:rPr>
        <w:t xml:space="preserve">Liaison / Networking with partner organizations </w:t>
      </w:r>
    </w:p>
    <w:p w:rsidR="006B7C35" w:rsidRPr="006131CC" w:rsidRDefault="006B7C35" w:rsidP="006B7C35">
      <w:pPr>
        <w:numPr>
          <w:ilvl w:val="0"/>
          <w:numId w:val="3"/>
        </w:numPr>
        <w:spacing w:after="0" w:line="240" w:lineRule="auto"/>
        <w:rPr>
          <w:rFonts w:ascii="Arial" w:hAnsi="Arial"/>
          <w:sz w:val="20"/>
        </w:rPr>
      </w:pPr>
      <w:r w:rsidRPr="006131CC">
        <w:rPr>
          <w:rFonts w:ascii="Arial" w:hAnsi="Arial" w:cs="Arial"/>
          <w:sz w:val="20"/>
          <w:szCs w:val="20"/>
        </w:rPr>
        <w:t>Headed</w:t>
      </w:r>
      <w:r w:rsidRPr="006131CC">
        <w:rPr>
          <w:rFonts w:ascii="Arial" w:hAnsi="Arial"/>
          <w:sz w:val="20"/>
        </w:rPr>
        <w:t xml:space="preserve"> task force for coordinating the HIV/AIDS Project</w:t>
      </w:r>
    </w:p>
    <w:p w:rsidR="006B7C35" w:rsidRPr="00D27F4A" w:rsidRDefault="006B7C35" w:rsidP="006B7C3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D27F4A">
        <w:rPr>
          <w:rFonts w:ascii="Arial" w:hAnsi="Arial" w:cs="Arial"/>
          <w:sz w:val="20"/>
        </w:rPr>
        <w:t xml:space="preserve">Monitoring and evaluation of the Donor funded Projects </w:t>
      </w:r>
    </w:p>
    <w:p w:rsidR="006B7C35" w:rsidRPr="006131CC" w:rsidRDefault="006B7C35" w:rsidP="006B7C3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D27F4A">
        <w:rPr>
          <w:rFonts w:ascii="Arial" w:hAnsi="Arial" w:cs="Arial"/>
          <w:sz w:val="20"/>
        </w:rPr>
        <w:t>Quarterly and Annual Project reporting</w:t>
      </w:r>
      <w:r w:rsidRPr="006131CC">
        <w:rPr>
          <w:rFonts w:ascii="Arial" w:hAnsi="Arial" w:cs="Arial"/>
          <w:sz w:val="20"/>
        </w:rPr>
        <w:t xml:space="preserve"> to Donors</w:t>
      </w:r>
    </w:p>
    <w:p w:rsidR="006B7C35" w:rsidRPr="006131CC" w:rsidRDefault="006B7C35" w:rsidP="006B7C3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6131CC">
        <w:rPr>
          <w:rFonts w:ascii="Arial" w:hAnsi="Arial" w:cs="Arial"/>
          <w:sz w:val="20"/>
        </w:rPr>
        <w:lastRenderedPageBreak/>
        <w:t>Country Representative for South Asia Red Cross/Crescent Network for HIV/AIDS (SARNHA)</w:t>
      </w:r>
    </w:p>
    <w:p w:rsidR="00C808F1" w:rsidRPr="00C808F1" w:rsidRDefault="006B7C35" w:rsidP="00C808F1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Conducted different Training Courses including First Aid, Home </w:t>
      </w:r>
      <w:proofErr w:type="spellStart"/>
      <w:r w:rsidRPr="006131CC">
        <w:rPr>
          <w:rFonts w:ascii="Arial" w:hAnsi="Arial" w:cs="Arial"/>
          <w:sz w:val="20"/>
        </w:rPr>
        <w:t>Carer’s</w:t>
      </w:r>
      <w:proofErr w:type="spellEnd"/>
      <w:r w:rsidRPr="006131CC">
        <w:rPr>
          <w:rFonts w:ascii="Arial" w:hAnsi="Arial" w:cs="Arial"/>
          <w:sz w:val="20"/>
        </w:rPr>
        <w:t xml:space="preserve"> course for </w:t>
      </w:r>
      <w:r w:rsidR="00D74E89">
        <w:rPr>
          <w:rFonts w:ascii="Arial" w:hAnsi="Arial" w:cs="Arial"/>
          <w:sz w:val="20"/>
        </w:rPr>
        <w:t>PRC</w:t>
      </w:r>
      <w:r w:rsidRPr="006131CC">
        <w:rPr>
          <w:rFonts w:ascii="Arial" w:hAnsi="Arial" w:cs="Arial"/>
          <w:sz w:val="20"/>
        </w:rPr>
        <w:t xml:space="preserve">S’ staff and other organizations with specific focus on </w:t>
      </w:r>
      <w:r w:rsidR="005335A0">
        <w:rPr>
          <w:rFonts w:ascii="Arial" w:hAnsi="Arial" w:cs="Arial"/>
          <w:sz w:val="20"/>
        </w:rPr>
        <w:t>communicable disease</w:t>
      </w:r>
    </w:p>
    <w:p w:rsidR="006B7C35" w:rsidRDefault="006B7C35" w:rsidP="00C808F1">
      <w:pPr>
        <w:spacing w:after="0"/>
      </w:pPr>
    </w:p>
    <w:p w:rsidR="00A701E6" w:rsidRPr="006131CC" w:rsidRDefault="00A701E6" w:rsidP="00A701E6">
      <w:pPr>
        <w:pStyle w:val="Objective"/>
        <w:tabs>
          <w:tab w:val="left" w:pos="792"/>
        </w:tabs>
        <w:spacing w:before="0" w:after="0" w:line="240" w:lineRule="auto"/>
        <w:rPr>
          <w:rFonts w:cs="Arial"/>
        </w:rPr>
      </w:pPr>
      <w:r w:rsidRPr="006131CC">
        <w:rPr>
          <w:rFonts w:cs="Arial"/>
        </w:rPr>
        <w:t>September 01, 2000 to Jan 31,</w:t>
      </w:r>
      <w:r w:rsidRPr="006131CC">
        <w:rPr>
          <w:rFonts w:cs="Arial"/>
          <w:vertAlign w:val="superscript"/>
        </w:rPr>
        <w:t xml:space="preserve"> </w:t>
      </w:r>
      <w:r w:rsidRPr="006131CC">
        <w:rPr>
          <w:rFonts w:cs="Arial"/>
        </w:rPr>
        <w:t>2002</w:t>
      </w:r>
    </w:p>
    <w:p w:rsidR="00A701E6" w:rsidRPr="006131CC" w:rsidRDefault="00A701E6" w:rsidP="00A701E6">
      <w:pPr>
        <w:ind w:left="792" w:hanging="792"/>
        <w:rPr>
          <w:rFonts w:ascii="Arial" w:hAnsi="Arial" w:cs="Arial"/>
          <w:b/>
          <w:sz w:val="20"/>
        </w:rPr>
      </w:pPr>
      <w:r w:rsidRPr="006131CC">
        <w:rPr>
          <w:rFonts w:ascii="Arial" w:hAnsi="Arial" w:cs="Arial"/>
          <w:b/>
          <w:sz w:val="20"/>
        </w:rPr>
        <w:t xml:space="preserve">Community Coordinator at Pakistan Red Crescent Society, AJK Branch </w:t>
      </w:r>
    </w:p>
    <w:p w:rsidR="00A701E6" w:rsidRPr="006131CC" w:rsidRDefault="00A701E6" w:rsidP="00A701E6">
      <w:pPr>
        <w:spacing w:after="0"/>
        <w:ind w:left="792" w:hanging="792"/>
        <w:rPr>
          <w:rFonts w:ascii="Arial" w:hAnsi="Arial" w:cs="Arial"/>
          <w:bCs/>
          <w:sz w:val="20"/>
        </w:rPr>
      </w:pPr>
      <w:r w:rsidRPr="006131CC">
        <w:rPr>
          <w:rFonts w:ascii="Arial" w:hAnsi="Arial" w:cs="Arial"/>
          <w:bCs/>
          <w:sz w:val="20"/>
        </w:rPr>
        <w:t>October 01, 1997 to August 31, 2000</w:t>
      </w:r>
    </w:p>
    <w:p w:rsidR="00A701E6" w:rsidRPr="006131CC" w:rsidRDefault="00A701E6" w:rsidP="00A701E6">
      <w:pPr>
        <w:spacing w:after="0"/>
        <w:ind w:left="792" w:hanging="792"/>
        <w:rPr>
          <w:rFonts w:ascii="Arial" w:hAnsi="Arial" w:cs="Arial"/>
          <w:b/>
          <w:bCs/>
          <w:sz w:val="20"/>
        </w:rPr>
      </w:pPr>
      <w:r w:rsidRPr="006131CC">
        <w:rPr>
          <w:rFonts w:ascii="Arial" w:hAnsi="Arial" w:cs="Arial"/>
          <w:b/>
          <w:bCs/>
          <w:sz w:val="20"/>
        </w:rPr>
        <w:t>Medical Advisor at United Bank Limited, RHQ, Islamabad</w:t>
      </w:r>
    </w:p>
    <w:p w:rsidR="00A701E6" w:rsidRPr="006131CC" w:rsidRDefault="00A701E6" w:rsidP="00A701E6">
      <w:pPr>
        <w:spacing w:after="0"/>
        <w:rPr>
          <w:rFonts w:ascii="Arial" w:hAnsi="Arial" w:cs="Arial"/>
          <w:sz w:val="20"/>
        </w:rPr>
      </w:pPr>
    </w:p>
    <w:p w:rsidR="00A701E6" w:rsidRPr="006131CC" w:rsidRDefault="00A701E6" w:rsidP="00A701E6">
      <w:pPr>
        <w:spacing w:after="0"/>
        <w:ind w:left="792" w:hanging="792"/>
        <w:rPr>
          <w:rFonts w:ascii="Arial" w:hAnsi="Arial" w:cs="Arial"/>
          <w:bCs/>
          <w:sz w:val="20"/>
        </w:rPr>
      </w:pPr>
      <w:r w:rsidRPr="006131CC">
        <w:rPr>
          <w:rFonts w:ascii="Arial" w:hAnsi="Arial" w:cs="Arial"/>
          <w:bCs/>
          <w:sz w:val="20"/>
        </w:rPr>
        <w:t>May 01, 1995 to September 30, 1997</w:t>
      </w:r>
    </w:p>
    <w:p w:rsidR="00A701E6" w:rsidRPr="006131CC" w:rsidRDefault="00A701E6" w:rsidP="00A701E6">
      <w:pPr>
        <w:spacing w:after="0"/>
        <w:ind w:left="792" w:hanging="792"/>
        <w:rPr>
          <w:rFonts w:ascii="Arial" w:hAnsi="Arial" w:cs="Arial"/>
          <w:b/>
          <w:bCs/>
          <w:sz w:val="20"/>
        </w:rPr>
      </w:pPr>
      <w:r w:rsidRPr="006131CC">
        <w:rPr>
          <w:rFonts w:ascii="Arial" w:hAnsi="Arial" w:cs="Arial"/>
          <w:b/>
          <w:bCs/>
          <w:sz w:val="20"/>
        </w:rPr>
        <w:t>Medical Coordinator in Rotary International, Islamabad, Pakistan</w:t>
      </w:r>
    </w:p>
    <w:p w:rsidR="00A701E6" w:rsidRPr="006131CC" w:rsidRDefault="00A701E6" w:rsidP="00A701E6">
      <w:pPr>
        <w:spacing w:after="0"/>
        <w:ind w:left="792" w:hanging="792"/>
        <w:rPr>
          <w:rFonts w:ascii="Arial" w:hAnsi="Arial" w:cs="Arial"/>
          <w:bCs/>
          <w:sz w:val="20"/>
        </w:rPr>
      </w:pPr>
    </w:p>
    <w:p w:rsidR="00A701E6" w:rsidRPr="006131CC" w:rsidRDefault="00A701E6" w:rsidP="00A701E6">
      <w:pPr>
        <w:spacing w:after="0"/>
        <w:ind w:left="792" w:hanging="792"/>
        <w:rPr>
          <w:rFonts w:ascii="Arial" w:hAnsi="Arial" w:cs="Arial"/>
          <w:bCs/>
          <w:sz w:val="20"/>
        </w:rPr>
      </w:pPr>
      <w:r w:rsidRPr="006131CC">
        <w:rPr>
          <w:rFonts w:ascii="Arial" w:hAnsi="Arial" w:cs="Arial"/>
          <w:bCs/>
          <w:sz w:val="20"/>
        </w:rPr>
        <w:t>January 01, 1994 to March 20, 1995</w:t>
      </w:r>
    </w:p>
    <w:p w:rsidR="00A701E6" w:rsidRDefault="00A701E6" w:rsidP="00A701E6">
      <w:pPr>
        <w:spacing w:after="0"/>
      </w:pPr>
      <w:r w:rsidRPr="006131CC">
        <w:rPr>
          <w:rFonts w:ascii="Arial" w:hAnsi="Arial" w:cs="Arial"/>
          <w:b/>
          <w:bCs/>
          <w:sz w:val="20"/>
        </w:rPr>
        <w:t>Medical Officer (Training) in Brick Pharmaceuticals, Lahore, Pakistan</w:t>
      </w:r>
    </w:p>
    <w:p w:rsidR="00A701E6" w:rsidRDefault="00A701E6" w:rsidP="00A701E6">
      <w:pPr>
        <w:spacing w:after="0"/>
      </w:pPr>
    </w:p>
    <w:p w:rsidR="00D824D7" w:rsidRPr="00561980" w:rsidRDefault="00D824D7" w:rsidP="00561980">
      <w:pPr>
        <w:pStyle w:val="SectionTitle"/>
      </w:pPr>
      <w:r w:rsidRPr="00561980">
        <w:t>Education:</w:t>
      </w:r>
    </w:p>
    <w:p w:rsidR="00D824D7" w:rsidRPr="00D824D7" w:rsidRDefault="00D824D7" w:rsidP="00D824D7">
      <w:pPr>
        <w:spacing w:after="0"/>
      </w:pPr>
    </w:p>
    <w:p w:rsidR="008670A0" w:rsidRPr="006131CC" w:rsidRDefault="008670A0" w:rsidP="008670A0">
      <w:pPr>
        <w:spacing w:after="0"/>
        <w:ind w:left="792" w:hanging="7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2008:     Masters in Public Health </w:t>
      </w:r>
      <w:r>
        <w:rPr>
          <w:rFonts w:ascii="Arial" w:hAnsi="Arial" w:cs="Arial"/>
          <w:sz w:val="20"/>
        </w:rPr>
        <w:t>-</w:t>
      </w:r>
      <w:r w:rsidRPr="006131CC">
        <w:rPr>
          <w:rFonts w:ascii="Arial" w:hAnsi="Arial" w:cs="Arial"/>
          <w:sz w:val="20"/>
        </w:rPr>
        <w:t xml:space="preserve"> </w:t>
      </w:r>
      <w:r w:rsidRPr="006131CC">
        <w:rPr>
          <w:rFonts w:ascii="Arial" w:hAnsi="Arial" w:cs="Arial"/>
          <w:b/>
          <w:sz w:val="20"/>
        </w:rPr>
        <w:t xml:space="preserve">MPH </w:t>
      </w:r>
      <w:r w:rsidRPr="006131CC">
        <w:rPr>
          <w:rFonts w:ascii="Arial" w:hAnsi="Arial" w:cs="Arial"/>
          <w:sz w:val="20"/>
        </w:rPr>
        <w:t xml:space="preserve">from </w:t>
      </w:r>
      <w:proofErr w:type="spellStart"/>
      <w:r w:rsidRPr="006131CC">
        <w:rPr>
          <w:rFonts w:ascii="Arial" w:hAnsi="Arial" w:cs="Arial"/>
          <w:sz w:val="20"/>
        </w:rPr>
        <w:t>Sarhad</w:t>
      </w:r>
      <w:proofErr w:type="spellEnd"/>
      <w:r w:rsidRPr="006131CC">
        <w:rPr>
          <w:rFonts w:ascii="Arial" w:hAnsi="Arial" w:cs="Arial"/>
          <w:sz w:val="20"/>
        </w:rPr>
        <w:t xml:space="preserve"> University Peshawar</w:t>
      </w:r>
    </w:p>
    <w:p w:rsidR="008670A0" w:rsidRPr="006131CC" w:rsidRDefault="008670A0" w:rsidP="008670A0">
      <w:pPr>
        <w:spacing w:after="0"/>
        <w:ind w:left="792" w:hanging="7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2007:     Diploma in Public Health - </w:t>
      </w:r>
      <w:r w:rsidRPr="006131CC">
        <w:rPr>
          <w:rFonts w:ascii="Arial" w:hAnsi="Arial" w:cs="Arial"/>
          <w:b/>
          <w:bCs/>
          <w:sz w:val="20"/>
        </w:rPr>
        <w:t>DPH</w:t>
      </w:r>
      <w:r w:rsidRPr="006131CC">
        <w:rPr>
          <w:rFonts w:ascii="Arial" w:hAnsi="Arial" w:cs="Arial"/>
          <w:sz w:val="20"/>
        </w:rPr>
        <w:t xml:space="preserve"> from </w:t>
      </w:r>
      <w:proofErr w:type="spellStart"/>
      <w:r w:rsidRPr="006131CC">
        <w:rPr>
          <w:rFonts w:ascii="Arial" w:hAnsi="Arial" w:cs="Arial"/>
          <w:sz w:val="20"/>
        </w:rPr>
        <w:t>Sarhad</w:t>
      </w:r>
      <w:proofErr w:type="spellEnd"/>
      <w:r w:rsidRPr="006131CC">
        <w:rPr>
          <w:rFonts w:ascii="Arial" w:hAnsi="Arial" w:cs="Arial"/>
          <w:sz w:val="20"/>
        </w:rPr>
        <w:t xml:space="preserve"> University Peshawar</w:t>
      </w:r>
    </w:p>
    <w:p w:rsidR="008670A0" w:rsidRPr="006131CC" w:rsidRDefault="008670A0" w:rsidP="008670A0">
      <w:pPr>
        <w:spacing w:after="0"/>
        <w:ind w:left="792" w:hanging="7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2008:     Integrated Management Systems - </w:t>
      </w:r>
      <w:r w:rsidRPr="006131CC">
        <w:rPr>
          <w:rFonts w:ascii="Arial" w:hAnsi="Arial" w:cs="Arial"/>
          <w:b/>
          <w:sz w:val="20"/>
        </w:rPr>
        <w:t>IMS</w:t>
      </w:r>
      <w:r w:rsidRPr="006131CC">
        <w:rPr>
          <w:rFonts w:ascii="Arial" w:hAnsi="Arial" w:cs="Arial"/>
          <w:sz w:val="20"/>
        </w:rPr>
        <w:t xml:space="preserve"> (ISO-9001, 14002 &amp; OHSAS 18001) Course (Non-degree course)</w:t>
      </w:r>
    </w:p>
    <w:p w:rsidR="008670A0" w:rsidRPr="006131CC" w:rsidRDefault="008670A0" w:rsidP="008670A0">
      <w:pPr>
        <w:spacing w:after="0"/>
        <w:ind w:left="792" w:hanging="7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2006:     </w:t>
      </w:r>
      <w:r w:rsidRPr="006131CC">
        <w:rPr>
          <w:rFonts w:ascii="Arial" w:hAnsi="Arial" w:cs="Arial"/>
          <w:b/>
          <w:bCs/>
          <w:sz w:val="20"/>
        </w:rPr>
        <w:t xml:space="preserve">Postgraduate </w:t>
      </w:r>
      <w:r w:rsidRPr="006131CC">
        <w:rPr>
          <w:rFonts w:ascii="Arial" w:hAnsi="Arial" w:cs="Arial"/>
          <w:bCs/>
          <w:sz w:val="20"/>
        </w:rPr>
        <w:t>Certification in</w:t>
      </w:r>
      <w:r w:rsidRPr="006131CC">
        <w:rPr>
          <w:rFonts w:ascii="Arial" w:hAnsi="Arial" w:cs="Arial"/>
          <w:b/>
          <w:bCs/>
          <w:sz w:val="20"/>
        </w:rPr>
        <w:t xml:space="preserve"> Research Ethics</w:t>
      </w:r>
      <w:r w:rsidRPr="006131CC">
        <w:rPr>
          <w:rFonts w:ascii="Arial" w:hAnsi="Arial" w:cs="Arial"/>
          <w:bCs/>
          <w:sz w:val="20"/>
        </w:rPr>
        <w:t xml:space="preserve"> </w:t>
      </w:r>
      <w:r w:rsidRPr="006131CC">
        <w:rPr>
          <w:rFonts w:ascii="Arial" w:hAnsi="Arial" w:cs="Arial"/>
          <w:b/>
          <w:bCs/>
          <w:sz w:val="20"/>
        </w:rPr>
        <w:t>(Bioethics)</w:t>
      </w:r>
      <w:r w:rsidRPr="006131CC">
        <w:rPr>
          <w:rFonts w:ascii="Arial" w:hAnsi="Arial" w:cs="Arial"/>
          <w:bCs/>
          <w:sz w:val="20"/>
        </w:rPr>
        <w:t xml:space="preserve"> from Aga Khan University Karachi in collaboration with WHO EMRO region (Scholarship awarded by Welcome Trust UK)</w:t>
      </w:r>
    </w:p>
    <w:p w:rsidR="008670A0" w:rsidRPr="006131CC" w:rsidRDefault="008670A0" w:rsidP="008670A0">
      <w:pPr>
        <w:spacing w:after="0"/>
        <w:ind w:left="792" w:hanging="7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1992:</w:t>
      </w:r>
      <w:r w:rsidRPr="006131CC">
        <w:rPr>
          <w:rFonts w:ascii="Arial" w:hAnsi="Arial" w:cs="Arial"/>
          <w:sz w:val="20"/>
        </w:rPr>
        <w:tab/>
      </w:r>
      <w:r w:rsidRPr="006131CC">
        <w:rPr>
          <w:rFonts w:ascii="Arial" w:hAnsi="Arial" w:cs="Arial"/>
          <w:b/>
          <w:sz w:val="20"/>
        </w:rPr>
        <w:t>M.B</w:t>
      </w:r>
      <w:proofErr w:type="gramStart"/>
      <w:r w:rsidRPr="006131CC">
        <w:rPr>
          <w:rFonts w:ascii="Arial" w:hAnsi="Arial" w:cs="Arial"/>
          <w:b/>
          <w:sz w:val="20"/>
        </w:rPr>
        <w:t>,B.S</w:t>
      </w:r>
      <w:proofErr w:type="gramEnd"/>
      <w:r w:rsidRPr="006131CC">
        <w:rPr>
          <w:rFonts w:ascii="Arial" w:hAnsi="Arial" w:cs="Arial"/>
          <w:b/>
          <w:sz w:val="20"/>
        </w:rPr>
        <w:t>.</w:t>
      </w:r>
      <w:r w:rsidRPr="006131CC">
        <w:rPr>
          <w:rFonts w:ascii="Arial" w:hAnsi="Arial" w:cs="Arial"/>
          <w:sz w:val="20"/>
        </w:rPr>
        <w:t xml:space="preserve"> from Punjab University, Lahore, Pakistan </w:t>
      </w:r>
    </w:p>
    <w:p w:rsidR="008670A0" w:rsidRDefault="008670A0" w:rsidP="008670A0">
      <w:pPr>
        <w:pStyle w:val="BodyTextIndent2"/>
        <w:spacing w:after="0" w:line="276" w:lineRule="auto"/>
        <w:ind w:left="0"/>
      </w:pPr>
      <w:r w:rsidRPr="006131CC">
        <w:t>1997:</w:t>
      </w:r>
      <w:r w:rsidRPr="006131CC">
        <w:tab/>
      </w:r>
      <w:r>
        <w:t xml:space="preserve"> </w:t>
      </w:r>
      <w:r w:rsidRPr="006131CC">
        <w:t xml:space="preserve">Certificate Course in “Population Welfare” from </w:t>
      </w:r>
      <w:proofErr w:type="spellStart"/>
      <w:r w:rsidRPr="006131CC">
        <w:t>Allama</w:t>
      </w:r>
      <w:proofErr w:type="spellEnd"/>
      <w:r w:rsidRPr="006131CC">
        <w:t xml:space="preserve"> Iqbal University, Islamabad, Pakistan.</w:t>
      </w:r>
    </w:p>
    <w:p w:rsidR="008670A0" w:rsidRDefault="008670A0" w:rsidP="008670A0">
      <w:pPr>
        <w:spacing w:after="0"/>
        <w:ind w:left="792" w:hanging="7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>1994:</w:t>
      </w:r>
      <w:r w:rsidRPr="006131CC">
        <w:rPr>
          <w:rFonts w:ascii="Arial" w:hAnsi="Arial" w:cs="Arial"/>
          <w:sz w:val="20"/>
        </w:rPr>
        <w:tab/>
      </w:r>
      <w:r w:rsidRPr="006131CC">
        <w:rPr>
          <w:rFonts w:ascii="Arial" w:hAnsi="Arial" w:cs="Arial"/>
          <w:b/>
          <w:sz w:val="20"/>
        </w:rPr>
        <w:t>B.Sc</w:t>
      </w:r>
      <w:r w:rsidRPr="006131CC">
        <w:rPr>
          <w:rFonts w:ascii="Arial" w:hAnsi="Arial" w:cs="Arial"/>
          <w:sz w:val="20"/>
        </w:rPr>
        <w:t xml:space="preserve">. in </w:t>
      </w:r>
      <w:r w:rsidRPr="006131CC">
        <w:rPr>
          <w:rFonts w:ascii="Arial" w:hAnsi="Arial" w:cs="Arial"/>
          <w:b/>
          <w:sz w:val="20"/>
        </w:rPr>
        <w:t>Medical Sciences</w:t>
      </w:r>
      <w:r w:rsidRPr="006131CC">
        <w:rPr>
          <w:rFonts w:ascii="Arial" w:hAnsi="Arial" w:cs="Arial"/>
          <w:sz w:val="20"/>
        </w:rPr>
        <w:t xml:space="preserve"> with Majors in Anatomy, Physiology, Pathology and Pharmacology from Punjab University, Lahore, Pakistan.   </w:t>
      </w:r>
    </w:p>
    <w:p w:rsidR="00607A04" w:rsidRDefault="00607A04" w:rsidP="008670A0">
      <w:pPr>
        <w:spacing w:after="0"/>
        <w:ind w:left="792" w:hanging="792"/>
        <w:rPr>
          <w:rFonts w:ascii="Arial" w:hAnsi="Arial" w:cs="Arial"/>
          <w:sz w:val="20"/>
        </w:rPr>
      </w:pPr>
    </w:p>
    <w:p w:rsidR="00607A04" w:rsidRDefault="00607A04" w:rsidP="00561980">
      <w:pPr>
        <w:pStyle w:val="SectionTitle"/>
      </w:pPr>
      <w:r>
        <w:t>On Job Trainings:</w:t>
      </w:r>
    </w:p>
    <w:p w:rsidR="00B2551C" w:rsidRDefault="00B2551C" w:rsidP="00B2551C">
      <w:pPr>
        <w:pStyle w:val="BodyText2"/>
        <w:spacing w:after="0" w:line="276" w:lineRule="auto"/>
        <w:rPr>
          <w:b/>
          <w:bCs/>
        </w:rPr>
      </w:pPr>
    </w:p>
    <w:p w:rsidR="00B2551C" w:rsidRPr="00BC17F9" w:rsidRDefault="00B2551C" w:rsidP="00B2551C">
      <w:pPr>
        <w:pStyle w:val="BodyText2"/>
        <w:spacing w:after="0" w:line="276" w:lineRule="auto"/>
        <w:rPr>
          <w:rFonts w:ascii="Arial" w:hAnsi="Arial" w:cs="Arial"/>
          <w:b/>
          <w:bCs/>
        </w:rPr>
      </w:pPr>
      <w:r w:rsidRPr="00BC17F9">
        <w:rPr>
          <w:rFonts w:ascii="Arial" w:hAnsi="Arial" w:cs="Arial"/>
          <w:b/>
          <w:bCs/>
        </w:rPr>
        <w:t>Overseas:</w:t>
      </w:r>
    </w:p>
    <w:p w:rsidR="001407CF" w:rsidRPr="001407CF" w:rsidRDefault="001407CF" w:rsidP="00F51977">
      <w:pPr>
        <w:spacing w:after="0"/>
        <w:ind w:left="1985" w:hanging="198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2011:     </w:t>
      </w:r>
      <w:r w:rsidRPr="001407CF">
        <w:rPr>
          <w:rFonts w:ascii="Arial" w:hAnsi="Arial" w:cs="Arial"/>
          <w:b/>
          <w:i/>
          <w:sz w:val="20"/>
        </w:rPr>
        <w:t>September:</w:t>
      </w:r>
      <w:r>
        <w:rPr>
          <w:rFonts w:ascii="Arial" w:hAnsi="Arial" w:cs="Arial"/>
          <w:sz w:val="20"/>
        </w:rPr>
        <w:t xml:space="preserve"> </w:t>
      </w:r>
      <w:r w:rsidR="00CD3C24">
        <w:rPr>
          <w:rFonts w:ascii="Arial" w:hAnsi="Arial" w:cs="Arial"/>
          <w:sz w:val="20"/>
        </w:rPr>
        <w:t xml:space="preserve"> Regional workshop on Strengthening Recording &amp; Reporting Multi-Drug Resistant TB Cases at Cairo, Egypt.</w:t>
      </w:r>
    </w:p>
    <w:p w:rsidR="0061678A" w:rsidRPr="0061678A" w:rsidRDefault="0061678A" w:rsidP="00B2551C">
      <w:pPr>
        <w:spacing w:after="0"/>
        <w:ind w:left="1872" w:hanging="187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2010:     </w:t>
      </w:r>
      <w:r w:rsidRPr="0061678A">
        <w:rPr>
          <w:rFonts w:ascii="Arial" w:hAnsi="Arial" w:cs="Arial"/>
          <w:b/>
          <w:i/>
          <w:sz w:val="20"/>
        </w:rPr>
        <w:t>October:</w:t>
      </w:r>
      <w:r>
        <w:rPr>
          <w:rFonts w:ascii="Arial" w:hAnsi="Arial" w:cs="Arial"/>
          <w:sz w:val="20"/>
        </w:rPr>
        <w:t xml:space="preserve">  Regional workshop on WHO MDR-TB Planning and Budgeting Tool</w:t>
      </w:r>
      <w:r w:rsidR="00DE3A1D">
        <w:rPr>
          <w:rFonts w:ascii="Arial" w:hAnsi="Arial" w:cs="Arial"/>
          <w:sz w:val="20"/>
        </w:rPr>
        <w:t xml:space="preserve"> at Cairo, Egypt</w:t>
      </w:r>
    </w:p>
    <w:p w:rsidR="00B2551C" w:rsidRPr="006131CC" w:rsidRDefault="00B2551C" w:rsidP="00B2551C">
      <w:pPr>
        <w:spacing w:after="0"/>
        <w:ind w:left="1872" w:hanging="187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2009:     </w:t>
      </w:r>
      <w:r w:rsidRPr="006131CC">
        <w:rPr>
          <w:rFonts w:ascii="Arial" w:hAnsi="Arial" w:cs="Arial"/>
          <w:b/>
          <w:i/>
          <w:sz w:val="20"/>
        </w:rPr>
        <w:t>December:</w:t>
      </w:r>
      <w:r w:rsidRPr="006131CC">
        <w:rPr>
          <w:rFonts w:ascii="Arial" w:hAnsi="Arial" w:cs="Arial"/>
          <w:sz w:val="20"/>
        </w:rPr>
        <w:t xml:space="preserve">  Regional meeting &amp; workshop on Global Fund Round-9 Project Management</w:t>
      </w:r>
    </w:p>
    <w:p w:rsidR="00B2551C" w:rsidRPr="006131CC" w:rsidRDefault="00B2551C" w:rsidP="00B2551C">
      <w:pPr>
        <w:spacing w:after="0"/>
        <w:ind w:left="1872" w:hanging="187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2008:     </w:t>
      </w:r>
      <w:r w:rsidRPr="006131CC">
        <w:rPr>
          <w:rFonts w:ascii="Arial" w:hAnsi="Arial" w:cs="Arial"/>
          <w:b/>
          <w:bCs/>
          <w:i/>
          <w:iCs/>
          <w:sz w:val="20"/>
        </w:rPr>
        <w:t>October:</w:t>
      </w:r>
      <w:r w:rsidRPr="006131CC">
        <w:rPr>
          <w:rFonts w:ascii="Arial" w:hAnsi="Arial" w:cs="Arial"/>
          <w:sz w:val="20"/>
        </w:rPr>
        <w:t xml:space="preserve">  Regional workshop on “Monitoring and Evaluation” at Cochin, India</w:t>
      </w:r>
    </w:p>
    <w:p w:rsidR="00B2551C" w:rsidRPr="006131CC" w:rsidRDefault="00B2551C" w:rsidP="00B2551C">
      <w:pPr>
        <w:spacing w:after="0"/>
        <w:ind w:left="1872" w:hanging="187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2002:     </w:t>
      </w:r>
      <w:r w:rsidRPr="006131CC">
        <w:rPr>
          <w:rFonts w:ascii="Arial" w:hAnsi="Arial" w:cs="Arial"/>
          <w:b/>
          <w:i/>
          <w:iCs/>
          <w:sz w:val="20"/>
        </w:rPr>
        <w:t>December:</w:t>
      </w:r>
      <w:r w:rsidRPr="006131CC">
        <w:rPr>
          <w:rFonts w:ascii="Arial" w:hAnsi="Arial" w:cs="Arial"/>
          <w:sz w:val="20"/>
        </w:rPr>
        <w:t xml:space="preserve">  Regional Workshop for HIV/AIDS “Strategic Planning” at Dhaka, Bangladesh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May:</w:t>
      </w:r>
      <w:r w:rsidRPr="006131CC">
        <w:rPr>
          <w:rFonts w:ascii="Arial" w:hAnsi="Arial" w:cs="Arial"/>
          <w:b/>
          <w:bCs/>
          <w:sz w:val="20"/>
        </w:rPr>
        <w:t xml:space="preserve">  </w:t>
      </w:r>
      <w:r w:rsidRPr="006131CC">
        <w:rPr>
          <w:rFonts w:ascii="Arial" w:hAnsi="Arial" w:cs="Arial"/>
          <w:sz w:val="20"/>
        </w:rPr>
        <w:t xml:space="preserve">Regional Advocacy Workshop for PLWHA at Kathmandu, Nepal      </w:t>
      </w:r>
    </w:p>
    <w:p w:rsidR="00B2551C" w:rsidRDefault="00B2551C" w:rsidP="00B2551C">
      <w:pPr>
        <w:pStyle w:val="BodyText2"/>
        <w:spacing w:after="0" w:line="276" w:lineRule="auto"/>
        <w:rPr>
          <w:bCs/>
        </w:rPr>
      </w:pPr>
    </w:p>
    <w:p w:rsidR="00B2551C" w:rsidRPr="00BC17F9" w:rsidRDefault="00B2551C" w:rsidP="00B2551C">
      <w:pPr>
        <w:pStyle w:val="BodyText2"/>
        <w:spacing w:after="0" w:line="276" w:lineRule="auto"/>
        <w:rPr>
          <w:rFonts w:ascii="Arial" w:hAnsi="Arial" w:cs="Arial"/>
          <w:b/>
          <w:bCs/>
        </w:rPr>
      </w:pPr>
      <w:r w:rsidRPr="00BC17F9">
        <w:rPr>
          <w:rFonts w:ascii="Arial" w:hAnsi="Arial" w:cs="Arial"/>
          <w:b/>
          <w:bCs/>
        </w:rPr>
        <w:t>National:</w:t>
      </w:r>
    </w:p>
    <w:p w:rsidR="00E152A9" w:rsidRDefault="00E152A9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2010:     </w:t>
      </w:r>
      <w:r>
        <w:rPr>
          <w:rFonts w:ascii="Arial" w:hAnsi="Arial" w:cs="Arial"/>
          <w:sz w:val="20"/>
        </w:rPr>
        <w:tab/>
      </w:r>
      <w:r w:rsidR="001E3005" w:rsidRPr="001E3005">
        <w:rPr>
          <w:rFonts w:ascii="Arial" w:hAnsi="Arial" w:cs="Arial"/>
          <w:b/>
          <w:i/>
          <w:sz w:val="20"/>
        </w:rPr>
        <w:t>September:</w:t>
      </w:r>
      <w:r w:rsidR="001E3005">
        <w:rPr>
          <w:rFonts w:ascii="Arial" w:hAnsi="Arial" w:cs="Arial"/>
          <w:sz w:val="20"/>
        </w:rPr>
        <w:t xml:space="preserve">  Drug Management Workshop</w:t>
      </w:r>
      <w:r w:rsidR="00024A40">
        <w:rPr>
          <w:rFonts w:ascii="Arial" w:hAnsi="Arial" w:cs="Arial"/>
          <w:sz w:val="20"/>
        </w:rPr>
        <w:t xml:space="preserve"> for Anti-TB drugs</w:t>
      </w:r>
    </w:p>
    <w:p w:rsidR="007B53CA" w:rsidRPr="00457426" w:rsidRDefault="007B53CA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E152A9">
        <w:rPr>
          <w:rFonts w:ascii="Arial" w:hAnsi="Arial" w:cs="Arial"/>
          <w:b/>
          <w:i/>
          <w:sz w:val="20"/>
        </w:rPr>
        <w:t>February:</w:t>
      </w:r>
      <w:r w:rsidR="00457426">
        <w:rPr>
          <w:rFonts w:ascii="Arial" w:hAnsi="Arial" w:cs="Arial"/>
          <w:b/>
          <w:i/>
          <w:sz w:val="20"/>
        </w:rPr>
        <w:t xml:space="preserve">  </w:t>
      </w:r>
      <w:r w:rsidR="00457426">
        <w:rPr>
          <w:rFonts w:ascii="Arial" w:hAnsi="Arial" w:cs="Arial"/>
          <w:sz w:val="20"/>
        </w:rPr>
        <w:t>Workshop on</w:t>
      </w:r>
      <w:r w:rsidR="004E091A">
        <w:rPr>
          <w:rFonts w:ascii="Arial" w:hAnsi="Arial" w:cs="Arial"/>
          <w:sz w:val="20"/>
        </w:rPr>
        <w:t xml:space="preserve"> HR Management</w:t>
      </w:r>
    </w:p>
    <w:p w:rsidR="00E152A9" w:rsidRDefault="00E152A9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2009:</w:t>
      </w:r>
      <w:r w:rsidR="001E3005">
        <w:rPr>
          <w:rFonts w:ascii="Arial" w:hAnsi="Arial" w:cs="Arial"/>
          <w:sz w:val="20"/>
        </w:rPr>
        <w:tab/>
      </w:r>
      <w:r w:rsidR="001E3005" w:rsidRPr="001E3005">
        <w:rPr>
          <w:rFonts w:ascii="Arial" w:hAnsi="Arial" w:cs="Arial"/>
          <w:b/>
          <w:i/>
          <w:sz w:val="20"/>
        </w:rPr>
        <w:t>August:</w:t>
      </w:r>
      <w:r w:rsidR="001E3005">
        <w:rPr>
          <w:rFonts w:ascii="Arial" w:hAnsi="Arial" w:cs="Arial"/>
          <w:sz w:val="20"/>
        </w:rPr>
        <w:t xml:space="preserve">  Health Manager’s Training Course for TB management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2008:      </w:t>
      </w:r>
      <w:r w:rsidRPr="006131CC">
        <w:rPr>
          <w:rFonts w:ascii="Arial" w:hAnsi="Arial" w:cs="Arial"/>
          <w:b/>
          <w:bCs/>
          <w:i/>
          <w:iCs/>
          <w:sz w:val="20"/>
        </w:rPr>
        <w:t>April:</w:t>
      </w:r>
      <w:r w:rsidR="006C0963">
        <w:rPr>
          <w:rFonts w:ascii="Arial" w:hAnsi="Arial" w:cs="Arial"/>
          <w:sz w:val="20"/>
        </w:rPr>
        <w:t xml:space="preserve">  Chest-C</w:t>
      </w:r>
      <w:r w:rsidRPr="006131CC">
        <w:rPr>
          <w:rFonts w:ascii="Arial" w:hAnsi="Arial" w:cs="Arial"/>
          <w:sz w:val="20"/>
        </w:rPr>
        <w:t>on 2008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 </w:t>
      </w:r>
      <w:r w:rsidRPr="006131CC">
        <w:rPr>
          <w:rFonts w:ascii="Arial" w:hAnsi="Arial" w:cs="Arial"/>
          <w:b/>
          <w:bCs/>
          <w:i/>
          <w:iCs/>
          <w:sz w:val="20"/>
        </w:rPr>
        <w:t>July:</w:t>
      </w:r>
      <w:r w:rsidRPr="006131CC">
        <w:rPr>
          <w:rFonts w:ascii="Arial" w:hAnsi="Arial" w:cs="Arial"/>
          <w:sz w:val="20"/>
        </w:rPr>
        <w:t xml:space="preserve">  National workshop on ACSM Process Monitoring and Evaluation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 </w:t>
      </w:r>
      <w:r w:rsidRPr="006131CC">
        <w:rPr>
          <w:rFonts w:ascii="Arial" w:hAnsi="Arial" w:cs="Arial"/>
          <w:b/>
          <w:bCs/>
          <w:i/>
          <w:iCs/>
          <w:sz w:val="20"/>
        </w:rPr>
        <w:t>August:</w:t>
      </w:r>
      <w:r w:rsidRPr="006131CC">
        <w:rPr>
          <w:rFonts w:ascii="Arial" w:hAnsi="Arial" w:cs="Arial"/>
          <w:sz w:val="20"/>
        </w:rPr>
        <w:t xml:space="preserve">  Workshop on “Quality Assurance in Healthcare”  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2006:     </w:t>
      </w:r>
      <w:r w:rsidRPr="006131CC">
        <w:rPr>
          <w:rFonts w:ascii="Arial" w:hAnsi="Arial" w:cs="Arial"/>
          <w:b/>
          <w:i/>
          <w:sz w:val="20"/>
        </w:rPr>
        <w:t>February:</w:t>
      </w:r>
      <w:r w:rsidRPr="006131CC">
        <w:rPr>
          <w:rFonts w:ascii="Arial" w:hAnsi="Arial" w:cs="Arial"/>
          <w:sz w:val="20"/>
        </w:rPr>
        <w:t xml:space="preserve">  7</w:t>
      </w:r>
      <w:r w:rsidRPr="006131CC">
        <w:rPr>
          <w:rFonts w:ascii="Arial" w:hAnsi="Arial" w:cs="Arial"/>
          <w:sz w:val="20"/>
          <w:vertAlign w:val="superscript"/>
        </w:rPr>
        <w:t>th</w:t>
      </w:r>
      <w:r w:rsidRPr="006131CC">
        <w:rPr>
          <w:rFonts w:ascii="Arial" w:hAnsi="Arial" w:cs="Arial"/>
          <w:sz w:val="20"/>
        </w:rPr>
        <w:t xml:space="preserve"> Global Forum on Bioethics Research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2005:     </w:t>
      </w:r>
      <w:r w:rsidRPr="006131CC">
        <w:rPr>
          <w:rFonts w:ascii="Arial" w:hAnsi="Arial" w:cs="Arial"/>
          <w:b/>
          <w:i/>
          <w:sz w:val="20"/>
        </w:rPr>
        <w:t>July:</w:t>
      </w:r>
      <w:r w:rsidRPr="006131CC">
        <w:rPr>
          <w:rFonts w:ascii="Arial" w:hAnsi="Arial" w:cs="Arial"/>
          <w:sz w:val="20"/>
        </w:rPr>
        <w:t xml:space="preserve">  Training of Trainers Workshop on “Antenatal &amp; Postnatal Care”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i/>
          <w:sz w:val="20"/>
        </w:rPr>
        <w:t>June:</w:t>
      </w:r>
      <w:r w:rsidRPr="006131CC">
        <w:rPr>
          <w:rFonts w:ascii="Arial" w:hAnsi="Arial" w:cs="Arial"/>
          <w:sz w:val="20"/>
        </w:rPr>
        <w:t xml:space="preserve">  Training of Trainers Workshop on”</w:t>
      </w:r>
      <w:r w:rsidR="00970C0E">
        <w:rPr>
          <w:rFonts w:ascii="Arial" w:hAnsi="Arial" w:cs="Arial"/>
          <w:sz w:val="20"/>
        </w:rPr>
        <w:t xml:space="preserve"> </w:t>
      </w:r>
      <w:r w:rsidRPr="006131CC">
        <w:rPr>
          <w:rFonts w:ascii="Arial" w:hAnsi="Arial" w:cs="Arial"/>
          <w:sz w:val="20"/>
        </w:rPr>
        <w:t>Family Planning Methods”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 </w:t>
      </w:r>
      <w:r w:rsidRPr="006131CC">
        <w:rPr>
          <w:rFonts w:ascii="Arial" w:hAnsi="Arial" w:cs="Arial"/>
          <w:b/>
          <w:i/>
          <w:sz w:val="20"/>
        </w:rPr>
        <w:t>May:</w:t>
      </w:r>
      <w:r w:rsidRPr="006131CC">
        <w:rPr>
          <w:rFonts w:ascii="Arial" w:hAnsi="Arial" w:cs="Arial"/>
          <w:sz w:val="20"/>
        </w:rPr>
        <w:t xml:space="preserve">  Training of Trainers Workshop on “Community Health Education”              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2003:     </w:t>
      </w:r>
      <w:r w:rsidRPr="006131CC">
        <w:rPr>
          <w:rFonts w:ascii="Arial" w:hAnsi="Arial" w:cs="Arial"/>
          <w:b/>
          <w:i/>
          <w:iCs/>
          <w:sz w:val="20"/>
        </w:rPr>
        <w:t>November:</w:t>
      </w:r>
      <w:r w:rsidRPr="006131CC">
        <w:rPr>
          <w:rFonts w:ascii="Arial" w:hAnsi="Arial" w:cs="Arial"/>
          <w:sz w:val="20"/>
        </w:rPr>
        <w:t xml:space="preserve">  “Communicable Disease Advocacy Workshop”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i/>
          <w:iCs/>
          <w:sz w:val="20"/>
        </w:rPr>
        <w:t>August:</w:t>
      </w:r>
      <w:r w:rsidRPr="006131CC">
        <w:rPr>
          <w:rFonts w:ascii="Arial" w:hAnsi="Arial" w:cs="Arial"/>
          <w:bCs/>
          <w:i/>
          <w:iCs/>
          <w:sz w:val="20"/>
        </w:rPr>
        <w:t xml:space="preserve"> </w:t>
      </w:r>
      <w:r w:rsidRPr="006131CC">
        <w:rPr>
          <w:rFonts w:ascii="Arial" w:hAnsi="Arial" w:cs="Arial"/>
          <w:sz w:val="20"/>
        </w:rPr>
        <w:t>“Project Planning Process (PPP) Workshop”</w:t>
      </w:r>
    </w:p>
    <w:p w:rsidR="00B2551C" w:rsidRPr="006131CC" w:rsidRDefault="00B2551C" w:rsidP="00B2551C">
      <w:pPr>
        <w:spacing w:after="0"/>
        <w:ind w:left="1692" w:hanging="1692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lastRenderedPageBreak/>
        <w:t xml:space="preserve">              </w:t>
      </w:r>
      <w:r w:rsidRPr="006131CC">
        <w:rPr>
          <w:rFonts w:ascii="Arial" w:hAnsi="Arial" w:cs="Arial"/>
          <w:b/>
          <w:i/>
          <w:iCs/>
          <w:sz w:val="20"/>
        </w:rPr>
        <w:t>June:</w:t>
      </w:r>
      <w:r w:rsidRPr="006131CC">
        <w:rPr>
          <w:rFonts w:ascii="Arial" w:hAnsi="Arial" w:cs="Arial"/>
          <w:sz w:val="20"/>
        </w:rPr>
        <w:t xml:space="preserve">  1) “Emergency Health Preparedness and Humanitarian Action” Workshop jointly organized by </w:t>
      </w:r>
      <w:proofErr w:type="spellStart"/>
      <w:r w:rsidRPr="006131CC">
        <w:rPr>
          <w:rFonts w:ascii="Arial" w:hAnsi="Arial" w:cs="Arial"/>
          <w:sz w:val="20"/>
        </w:rPr>
        <w:t>MoH</w:t>
      </w:r>
      <w:proofErr w:type="spellEnd"/>
      <w:r w:rsidRPr="006131CC">
        <w:rPr>
          <w:rFonts w:ascii="Arial" w:hAnsi="Arial" w:cs="Arial"/>
          <w:sz w:val="20"/>
        </w:rPr>
        <w:t xml:space="preserve"> &amp; WHO</w:t>
      </w:r>
    </w:p>
    <w:p w:rsidR="00B2551C" w:rsidRPr="006131CC" w:rsidRDefault="00B2551C" w:rsidP="00B2551C">
      <w:pPr>
        <w:pStyle w:val="BodyTextIndent"/>
      </w:pPr>
      <w:r w:rsidRPr="006131CC">
        <w:t xml:space="preserve">                         </w:t>
      </w:r>
      <w:r w:rsidR="00BC17F9">
        <w:t xml:space="preserve"> </w:t>
      </w:r>
      <w:r w:rsidRPr="006131CC">
        <w:t xml:space="preserve">2)  Workshop on Poison Control and Chemical Safety jointly organized by </w:t>
      </w:r>
      <w:proofErr w:type="spellStart"/>
      <w:r w:rsidRPr="006131CC">
        <w:t>MoH</w:t>
      </w:r>
      <w:proofErr w:type="spellEnd"/>
      <w:r w:rsidRPr="006131CC">
        <w:t xml:space="preserve"> &amp; WHO.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i/>
          <w:iCs/>
          <w:sz w:val="20"/>
        </w:rPr>
        <w:t>April:</w:t>
      </w:r>
      <w:r w:rsidRPr="006131CC">
        <w:rPr>
          <w:rFonts w:ascii="Arial" w:hAnsi="Arial" w:cs="Arial"/>
          <w:sz w:val="20"/>
        </w:rPr>
        <w:t xml:space="preserve">  “Health Policy and HIV/AIDS Strategic Planning Workshop”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i/>
          <w:iCs/>
          <w:sz w:val="20"/>
        </w:rPr>
        <w:t>March:</w:t>
      </w:r>
      <w:r w:rsidRPr="006131CC">
        <w:rPr>
          <w:rFonts w:ascii="Arial" w:hAnsi="Arial" w:cs="Arial"/>
          <w:bCs/>
          <w:i/>
          <w:iCs/>
          <w:sz w:val="20"/>
        </w:rPr>
        <w:t xml:space="preserve">  </w:t>
      </w:r>
      <w:r w:rsidRPr="006131CC">
        <w:rPr>
          <w:rFonts w:ascii="Arial" w:hAnsi="Arial" w:cs="Arial"/>
          <w:sz w:val="20"/>
        </w:rPr>
        <w:t>“Disaster Management Policy” Development Workshop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February:</w:t>
      </w:r>
      <w:r w:rsidRPr="006131CC">
        <w:rPr>
          <w:rFonts w:ascii="Arial" w:hAnsi="Arial" w:cs="Arial"/>
          <w:sz w:val="20"/>
        </w:rPr>
        <w:t xml:space="preserve">  “Information Development Workshop”.</w:t>
      </w:r>
    </w:p>
    <w:p w:rsidR="00B2551C" w:rsidRPr="006131CC" w:rsidRDefault="00B2551C" w:rsidP="00B2551C">
      <w:pPr>
        <w:spacing w:after="0"/>
        <w:ind w:left="1950" w:hanging="1950"/>
        <w:rPr>
          <w:rFonts w:ascii="Arial" w:hAnsi="Arial" w:cs="Arial"/>
          <w:sz w:val="20"/>
        </w:rPr>
      </w:pPr>
      <w:r w:rsidRPr="006131CC">
        <w:rPr>
          <w:rFonts w:ascii="Arial" w:hAnsi="Arial" w:cs="Arial"/>
          <w:bCs/>
          <w:iCs/>
          <w:sz w:val="20"/>
        </w:rPr>
        <w:t>2002:</w:t>
      </w:r>
      <w:r w:rsidRPr="006131CC">
        <w:rPr>
          <w:rFonts w:ascii="Arial" w:hAnsi="Arial" w:cs="Arial"/>
          <w:iCs/>
          <w:sz w:val="20"/>
        </w:rPr>
        <w:t xml:space="preserve">     </w:t>
      </w:r>
      <w:r w:rsidRPr="006131CC">
        <w:rPr>
          <w:rFonts w:ascii="Arial" w:hAnsi="Arial" w:cs="Arial"/>
          <w:b/>
          <w:bCs/>
          <w:i/>
          <w:sz w:val="20"/>
        </w:rPr>
        <w:t>October:</w:t>
      </w:r>
      <w:r w:rsidRPr="006131CC">
        <w:rPr>
          <w:rFonts w:ascii="Arial" w:hAnsi="Arial" w:cs="Arial"/>
          <w:b/>
          <w:bCs/>
          <w:sz w:val="20"/>
        </w:rPr>
        <w:t xml:space="preserve">  </w:t>
      </w:r>
      <w:r w:rsidRPr="006131CC">
        <w:rPr>
          <w:rFonts w:ascii="Arial" w:hAnsi="Arial" w:cs="Arial"/>
          <w:sz w:val="20"/>
        </w:rPr>
        <w:t>1) “NGOs in development” Course conducted by Ministry of Rural Development &amp; Municipal Administration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                </w:t>
      </w:r>
      <w:r w:rsidR="00BC17F9">
        <w:rPr>
          <w:rFonts w:ascii="Arial" w:hAnsi="Arial" w:cs="Arial"/>
          <w:sz w:val="20"/>
        </w:rPr>
        <w:t xml:space="preserve"> </w:t>
      </w:r>
      <w:r w:rsidRPr="006131CC">
        <w:rPr>
          <w:rFonts w:ascii="Arial" w:hAnsi="Arial" w:cs="Arial"/>
          <w:sz w:val="20"/>
        </w:rPr>
        <w:t>2)  “Gender Sensitization Workshop”</w:t>
      </w:r>
    </w:p>
    <w:p w:rsidR="00B2551C" w:rsidRPr="006131CC" w:rsidRDefault="00B2551C" w:rsidP="00B2551C">
      <w:pPr>
        <w:tabs>
          <w:tab w:val="left" w:pos="792"/>
        </w:tabs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September:</w:t>
      </w:r>
      <w:r w:rsidRPr="006131CC">
        <w:rPr>
          <w:rFonts w:ascii="Arial" w:hAnsi="Arial" w:cs="Arial"/>
          <w:sz w:val="20"/>
        </w:rPr>
        <w:t xml:space="preserve"> “Home </w:t>
      </w:r>
      <w:proofErr w:type="spellStart"/>
      <w:r w:rsidRPr="006131CC">
        <w:rPr>
          <w:rFonts w:ascii="Arial" w:hAnsi="Arial" w:cs="Arial"/>
          <w:sz w:val="20"/>
        </w:rPr>
        <w:t>Carer’s</w:t>
      </w:r>
      <w:proofErr w:type="spellEnd"/>
      <w:r w:rsidRPr="006131CC">
        <w:rPr>
          <w:rFonts w:ascii="Arial" w:hAnsi="Arial" w:cs="Arial"/>
          <w:sz w:val="20"/>
        </w:rPr>
        <w:t xml:space="preserve"> Course”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August:</w:t>
      </w:r>
      <w:r w:rsidRPr="006131CC">
        <w:rPr>
          <w:rFonts w:ascii="Arial" w:hAnsi="Arial" w:cs="Arial"/>
          <w:sz w:val="20"/>
        </w:rPr>
        <w:t xml:space="preserve">  “Project Planning Process” (PPP) Workshop  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July:</w:t>
      </w:r>
      <w:r w:rsidRPr="006131CC">
        <w:rPr>
          <w:rFonts w:ascii="Arial" w:hAnsi="Arial" w:cs="Arial"/>
          <w:sz w:val="20"/>
        </w:rPr>
        <w:t xml:space="preserve">  “Better Programming Initiative” (BPI) Workshop  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April:</w:t>
      </w:r>
      <w:r w:rsidRPr="006131CC">
        <w:rPr>
          <w:rFonts w:ascii="Arial" w:hAnsi="Arial" w:cs="Arial"/>
          <w:sz w:val="20"/>
        </w:rPr>
        <w:t xml:space="preserve">  “First Aid in Conflict” - Training of Trainers Course</w:t>
      </w:r>
    </w:p>
    <w:p w:rsidR="00B2551C" w:rsidRPr="006131CC" w:rsidRDefault="00B2551C" w:rsidP="00B2551C">
      <w:pPr>
        <w:spacing w:after="0"/>
        <w:rPr>
          <w:rFonts w:ascii="Arial" w:hAnsi="Arial" w:cs="Arial"/>
          <w:sz w:val="20"/>
        </w:rPr>
      </w:pPr>
      <w:r w:rsidRPr="006131CC">
        <w:rPr>
          <w:rFonts w:ascii="Arial" w:hAnsi="Arial" w:cs="Arial"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sz w:val="20"/>
        </w:rPr>
        <w:t>March:</w:t>
      </w:r>
      <w:r w:rsidRPr="006131CC">
        <w:rPr>
          <w:rFonts w:ascii="Arial" w:hAnsi="Arial" w:cs="Arial"/>
          <w:sz w:val="20"/>
        </w:rPr>
        <w:t xml:space="preserve">  Community Based First Aid (CBFA) Training of Trainers Course</w:t>
      </w:r>
    </w:p>
    <w:p w:rsidR="00B2551C" w:rsidRPr="006131CC" w:rsidRDefault="00B2551C" w:rsidP="00B2551C">
      <w:pPr>
        <w:spacing w:after="0"/>
        <w:rPr>
          <w:rFonts w:ascii="Arial" w:hAnsi="Arial" w:cs="Arial"/>
          <w:bCs/>
          <w:sz w:val="20"/>
        </w:rPr>
      </w:pPr>
      <w:r w:rsidRPr="006131CC">
        <w:rPr>
          <w:rFonts w:ascii="Arial" w:hAnsi="Arial" w:cs="Arial"/>
          <w:bCs/>
          <w:sz w:val="20"/>
        </w:rPr>
        <w:t xml:space="preserve">              </w:t>
      </w:r>
      <w:r w:rsidRPr="006131CC">
        <w:rPr>
          <w:rFonts w:ascii="Arial" w:hAnsi="Arial" w:cs="Arial"/>
          <w:b/>
          <w:bCs/>
          <w:i/>
          <w:iCs/>
          <w:sz w:val="20"/>
        </w:rPr>
        <w:t>January:</w:t>
      </w:r>
      <w:r w:rsidRPr="006131CC">
        <w:rPr>
          <w:rFonts w:ascii="Arial" w:hAnsi="Arial" w:cs="Arial"/>
          <w:bCs/>
          <w:sz w:val="20"/>
        </w:rPr>
        <w:t xml:space="preserve">  “Polio Eradication Awareness Workshop”</w:t>
      </w:r>
    </w:p>
    <w:p w:rsidR="00B2551C" w:rsidRPr="006131CC" w:rsidRDefault="00B2551C" w:rsidP="00B2551C">
      <w:pPr>
        <w:pStyle w:val="BodyTextIndent3"/>
        <w:tabs>
          <w:tab w:val="left" w:pos="432"/>
        </w:tabs>
        <w:ind w:left="1410" w:hanging="1338"/>
        <w:rPr>
          <w:b/>
        </w:rPr>
      </w:pPr>
      <w:r w:rsidRPr="00B2551C">
        <w:rPr>
          <w:rFonts w:ascii="Arial" w:hAnsi="Arial" w:cs="Arial"/>
          <w:sz w:val="20"/>
        </w:rPr>
        <w:t>2001</w:t>
      </w:r>
      <w:r w:rsidRPr="00B2551C">
        <w:rPr>
          <w:rFonts w:ascii="Arial" w:hAnsi="Arial" w:cs="Arial"/>
          <w:sz w:val="24"/>
        </w:rPr>
        <w:t xml:space="preserve">:  </w:t>
      </w:r>
      <w:r w:rsidRPr="00B2551C">
        <w:rPr>
          <w:rFonts w:ascii="Arial" w:hAnsi="Arial" w:cs="Arial"/>
          <w:b/>
          <w:bCs/>
          <w:i/>
          <w:sz w:val="20"/>
        </w:rPr>
        <w:t>June:</w:t>
      </w:r>
      <w:r w:rsidRPr="00B2551C">
        <w:rPr>
          <w:rFonts w:ascii="Arial" w:hAnsi="Arial" w:cs="Arial"/>
          <w:b/>
          <w:bCs/>
          <w:sz w:val="20"/>
        </w:rPr>
        <w:t xml:space="preserve"> </w:t>
      </w:r>
      <w:r w:rsidRPr="00B2551C">
        <w:rPr>
          <w:rFonts w:ascii="Arial" w:hAnsi="Arial" w:cs="Arial"/>
          <w:bCs/>
          <w:sz w:val="20"/>
        </w:rPr>
        <w:t xml:space="preserve"> </w:t>
      </w:r>
      <w:r w:rsidRPr="00B2551C">
        <w:rPr>
          <w:rFonts w:ascii="Arial" w:hAnsi="Arial" w:cs="Arial"/>
          <w:sz w:val="20"/>
        </w:rPr>
        <w:t>“First aid in conflict” - First National Course conducted by International Committee of Red Cross and Red Crescent</w:t>
      </w:r>
    </w:p>
    <w:p w:rsidR="00753A7B" w:rsidRDefault="0034589F" w:rsidP="00753A7B">
      <w:pPr>
        <w:spacing w:after="0"/>
        <w:rPr>
          <w:b/>
          <w:sz w:val="26"/>
          <w:u w:val="single"/>
        </w:rPr>
      </w:pPr>
      <w:r w:rsidRPr="00561980">
        <w:rPr>
          <w:b/>
          <w:sz w:val="26"/>
          <w:u w:val="single"/>
        </w:rPr>
        <w:t>Consultancies:</w:t>
      </w:r>
    </w:p>
    <w:p w:rsidR="00753A7B" w:rsidRDefault="00753A7B" w:rsidP="00753A7B">
      <w:pPr>
        <w:spacing w:after="0"/>
        <w:rPr>
          <w:b/>
          <w:sz w:val="26"/>
          <w:u w:val="single"/>
        </w:rPr>
      </w:pPr>
    </w:p>
    <w:p w:rsidR="0034589F" w:rsidRPr="00753A7B" w:rsidRDefault="0034589F" w:rsidP="00753A7B">
      <w:pPr>
        <w:spacing w:after="0"/>
        <w:rPr>
          <w:ins w:id="1" w:author="Furqan Ahmad" w:date="2010-04-22T13:17:00Z"/>
          <w:rStyle w:val="Strong"/>
          <w:bCs w:val="0"/>
          <w:sz w:val="26"/>
          <w:u w:val="single"/>
        </w:rPr>
      </w:pPr>
      <w:r w:rsidRPr="006131CC">
        <w:rPr>
          <w:rStyle w:val="Strong"/>
          <w:rFonts w:ascii="Arial" w:hAnsi="Arial" w:cs="Arial"/>
          <w:sz w:val="20"/>
          <w:szCs w:val="20"/>
        </w:rPr>
        <w:t>August 2, 2007 to October 31, 2007</w:t>
      </w:r>
    </w:p>
    <w:p w:rsidR="0034589F" w:rsidRPr="006131CC" w:rsidRDefault="0034589F" w:rsidP="00753A7B">
      <w:pPr>
        <w:tabs>
          <w:tab w:val="left" w:pos="759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  <w:u w:val="single"/>
        </w:rPr>
        <w:t>Consultant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 with Family Planning Association of Pakistan (FPAP) 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>to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 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review of the ongoing Training Programs, </w:t>
      </w:r>
      <w:r w:rsidRPr="006131CC">
        <w:rPr>
          <w:rFonts w:ascii="Arial" w:hAnsi="Arial" w:cs="Arial"/>
          <w:sz w:val="20"/>
          <w:szCs w:val="20"/>
        </w:rPr>
        <w:t xml:space="preserve">Design and conduct different Training Courses including </w:t>
      </w:r>
      <w:proofErr w:type="spellStart"/>
      <w:r w:rsidRPr="006131CC">
        <w:rPr>
          <w:rFonts w:ascii="Arial" w:hAnsi="Arial" w:cs="Arial"/>
          <w:sz w:val="20"/>
          <w:szCs w:val="20"/>
        </w:rPr>
        <w:t>ToT</w:t>
      </w:r>
      <w:proofErr w:type="spellEnd"/>
      <w:r w:rsidRPr="006131CC">
        <w:rPr>
          <w:rFonts w:ascii="Arial" w:hAnsi="Arial" w:cs="Arial"/>
          <w:sz w:val="20"/>
          <w:szCs w:val="20"/>
        </w:rPr>
        <w:t xml:space="preserve"> for FPAP staff and partner organizations and Upgrade existing Training mater</w:t>
      </w:r>
      <w:r w:rsidRPr="006131CC">
        <w:rPr>
          <w:rFonts w:ascii="Arial" w:hAnsi="Arial" w:cs="Arial"/>
          <w:sz w:val="20"/>
        </w:rPr>
        <w:t>ial.</w:t>
      </w:r>
    </w:p>
    <w:p w:rsidR="0034589F" w:rsidRDefault="0034589F" w:rsidP="0034589F">
      <w:pPr>
        <w:pStyle w:val="BodyTextIndent3"/>
        <w:tabs>
          <w:tab w:val="left" w:pos="432"/>
        </w:tabs>
        <w:ind w:left="0"/>
        <w:jc w:val="both"/>
      </w:pPr>
    </w:p>
    <w:p w:rsidR="0034589F" w:rsidRPr="0068203A" w:rsidRDefault="0034589F" w:rsidP="001C2135">
      <w:pPr>
        <w:pStyle w:val="BodyTextIndent3"/>
        <w:tabs>
          <w:tab w:val="left" w:pos="432"/>
        </w:tabs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68203A">
        <w:rPr>
          <w:rFonts w:ascii="Arial" w:hAnsi="Arial" w:cs="Arial"/>
          <w:b/>
          <w:sz w:val="20"/>
          <w:szCs w:val="20"/>
        </w:rPr>
        <w:t>August 02, 2006 to January 31, 2007</w:t>
      </w:r>
    </w:p>
    <w:p w:rsidR="0034589F" w:rsidRPr="0034589F" w:rsidRDefault="0034589F" w:rsidP="001C2135">
      <w:pPr>
        <w:pStyle w:val="BodyTextIndent3"/>
        <w:tabs>
          <w:tab w:val="left" w:pos="432"/>
        </w:tabs>
        <w:spacing w:after="0"/>
        <w:ind w:left="5"/>
        <w:jc w:val="both"/>
        <w:rPr>
          <w:rFonts w:ascii="Arial" w:hAnsi="Arial" w:cs="Arial"/>
          <w:b/>
          <w:sz w:val="20"/>
          <w:szCs w:val="20"/>
        </w:rPr>
      </w:pPr>
      <w:r w:rsidRPr="00753A7B">
        <w:rPr>
          <w:rFonts w:ascii="Arial" w:hAnsi="Arial" w:cs="Arial"/>
          <w:b/>
          <w:sz w:val="20"/>
          <w:szCs w:val="20"/>
          <w:u w:val="single"/>
        </w:rPr>
        <w:t>Consultant</w:t>
      </w:r>
      <w:r w:rsidRPr="0034589F">
        <w:rPr>
          <w:rFonts w:ascii="Arial" w:hAnsi="Arial" w:cs="Arial"/>
          <w:b/>
          <w:sz w:val="20"/>
          <w:szCs w:val="20"/>
        </w:rPr>
        <w:t xml:space="preserve"> and Team member to the Federal Ministry of Environment-</w:t>
      </w:r>
      <w:proofErr w:type="spellStart"/>
      <w:r w:rsidRPr="0034589F">
        <w:rPr>
          <w:rFonts w:ascii="Arial" w:hAnsi="Arial" w:cs="Arial"/>
          <w:b/>
          <w:sz w:val="20"/>
          <w:szCs w:val="20"/>
        </w:rPr>
        <w:t>GoP</w:t>
      </w:r>
      <w:proofErr w:type="spellEnd"/>
      <w:r w:rsidRPr="0034589F">
        <w:rPr>
          <w:rFonts w:ascii="Arial" w:hAnsi="Arial" w:cs="Arial"/>
          <w:b/>
          <w:sz w:val="20"/>
          <w:szCs w:val="20"/>
        </w:rPr>
        <w:t xml:space="preserve"> as</w:t>
      </w:r>
      <w:r w:rsidRPr="0034589F">
        <w:rPr>
          <w:rFonts w:ascii="Arial" w:hAnsi="Arial" w:cs="Arial"/>
          <w:sz w:val="20"/>
          <w:szCs w:val="20"/>
        </w:rPr>
        <w:t xml:space="preserve"> </w:t>
      </w:r>
      <w:r w:rsidRPr="0034589F">
        <w:rPr>
          <w:rFonts w:ascii="Arial" w:hAnsi="Arial" w:cs="Arial"/>
          <w:sz w:val="20"/>
          <w:szCs w:val="20"/>
          <w:u w:val="single"/>
        </w:rPr>
        <w:t xml:space="preserve">Curriculum Designer </w:t>
      </w:r>
      <w:r w:rsidRPr="0034589F">
        <w:rPr>
          <w:rFonts w:ascii="Arial" w:hAnsi="Arial" w:cs="Arial"/>
          <w:b/>
          <w:sz w:val="20"/>
          <w:szCs w:val="20"/>
        </w:rPr>
        <w:t xml:space="preserve">for </w:t>
      </w:r>
      <w:r w:rsidRPr="0034589F">
        <w:rPr>
          <w:rFonts w:ascii="Arial" w:hAnsi="Arial" w:cs="Arial"/>
          <w:sz w:val="20"/>
          <w:szCs w:val="20"/>
        </w:rPr>
        <w:t xml:space="preserve">“Integrated Hospital Waste Management Program” </w:t>
      </w:r>
      <w:r w:rsidRPr="0034589F">
        <w:rPr>
          <w:rFonts w:ascii="Arial" w:hAnsi="Arial" w:cs="Arial"/>
          <w:b/>
          <w:sz w:val="20"/>
          <w:szCs w:val="20"/>
        </w:rPr>
        <w:t xml:space="preserve">to develop curriculum and four different training modules for </w:t>
      </w:r>
      <w:r w:rsidRPr="0034589F">
        <w:rPr>
          <w:rFonts w:ascii="Arial" w:hAnsi="Arial" w:cs="Arial"/>
          <w:i/>
          <w:sz w:val="20"/>
          <w:szCs w:val="20"/>
        </w:rPr>
        <w:t xml:space="preserve">doctors &amp; hospital administration staff, nurses, paramedics </w:t>
      </w:r>
      <w:r w:rsidRPr="0034589F">
        <w:rPr>
          <w:rFonts w:ascii="Arial" w:hAnsi="Arial" w:cs="Arial"/>
          <w:b/>
          <w:sz w:val="20"/>
          <w:szCs w:val="20"/>
        </w:rPr>
        <w:t>and</w:t>
      </w:r>
      <w:r w:rsidRPr="0034589F">
        <w:rPr>
          <w:rFonts w:ascii="Arial" w:hAnsi="Arial" w:cs="Arial"/>
          <w:i/>
          <w:sz w:val="20"/>
          <w:szCs w:val="20"/>
        </w:rPr>
        <w:t xml:space="preserve"> sanitary workers</w:t>
      </w:r>
      <w:r w:rsidRPr="0034589F">
        <w:rPr>
          <w:rFonts w:ascii="Arial" w:hAnsi="Arial" w:cs="Arial"/>
          <w:b/>
          <w:sz w:val="20"/>
          <w:szCs w:val="20"/>
        </w:rPr>
        <w:t>.</w:t>
      </w:r>
    </w:p>
    <w:p w:rsidR="0068203A" w:rsidRDefault="0068203A" w:rsidP="0068203A">
      <w:pPr>
        <w:pStyle w:val="BodyTextIndent3"/>
        <w:tabs>
          <w:tab w:val="left" w:pos="432"/>
        </w:tabs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34589F" w:rsidRPr="001C2135" w:rsidRDefault="0034589F" w:rsidP="0068203A">
      <w:pPr>
        <w:pStyle w:val="BodyTextIndent3"/>
        <w:tabs>
          <w:tab w:val="left" w:pos="432"/>
        </w:tabs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1C2135">
        <w:rPr>
          <w:rFonts w:ascii="Arial" w:hAnsi="Arial" w:cs="Arial"/>
          <w:b/>
          <w:sz w:val="20"/>
          <w:szCs w:val="20"/>
        </w:rPr>
        <w:t>May 01, 2006 to July 31, 2006</w:t>
      </w:r>
    </w:p>
    <w:p w:rsidR="001C2135" w:rsidRDefault="0034589F" w:rsidP="002E49D9">
      <w:pPr>
        <w:pStyle w:val="BodyTextIndent3"/>
        <w:tabs>
          <w:tab w:val="left" w:pos="432"/>
        </w:tabs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1C2135">
        <w:rPr>
          <w:rFonts w:ascii="Arial" w:hAnsi="Arial" w:cs="Arial"/>
          <w:b/>
          <w:sz w:val="20"/>
          <w:szCs w:val="20"/>
          <w:u w:val="single"/>
        </w:rPr>
        <w:t>Consultant</w:t>
      </w:r>
      <w:r w:rsidRPr="0034589F">
        <w:rPr>
          <w:rFonts w:ascii="Arial" w:hAnsi="Arial" w:cs="Arial"/>
          <w:sz w:val="20"/>
          <w:szCs w:val="20"/>
        </w:rPr>
        <w:t xml:space="preserve"> to the National University of Sciences and Technology (NUST) for </w:t>
      </w:r>
      <w:r w:rsidR="007D0C8B">
        <w:rPr>
          <w:rFonts w:ascii="Arial" w:hAnsi="Arial" w:cs="Arial"/>
          <w:sz w:val="20"/>
          <w:szCs w:val="20"/>
        </w:rPr>
        <w:t xml:space="preserve">development of </w:t>
      </w:r>
      <w:r w:rsidRPr="001C2135">
        <w:rPr>
          <w:rFonts w:ascii="Arial" w:hAnsi="Arial" w:cs="Arial"/>
          <w:b/>
          <w:sz w:val="20"/>
          <w:szCs w:val="20"/>
          <w:u w:val="single"/>
        </w:rPr>
        <w:t>National Guideline</w:t>
      </w:r>
      <w:r w:rsidR="007D0C8B" w:rsidRPr="007D0C8B">
        <w:rPr>
          <w:rFonts w:ascii="Arial" w:hAnsi="Arial" w:cs="Arial"/>
          <w:b/>
          <w:sz w:val="20"/>
          <w:szCs w:val="20"/>
        </w:rPr>
        <w:t xml:space="preserve"> </w:t>
      </w:r>
      <w:r w:rsidRPr="0034589F">
        <w:rPr>
          <w:rFonts w:ascii="Arial" w:hAnsi="Arial" w:cs="Arial"/>
          <w:sz w:val="20"/>
          <w:szCs w:val="20"/>
        </w:rPr>
        <w:t xml:space="preserve">for </w:t>
      </w:r>
      <w:r w:rsidRPr="001C2135">
        <w:rPr>
          <w:rFonts w:ascii="Arial" w:hAnsi="Arial" w:cs="Arial"/>
          <w:b/>
          <w:sz w:val="20"/>
          <w:szCs w:val="20"/>
        </w:rPr>
        <w:t>“Healthcare Waste Management in Emergency Situations &amp; Disaster-hit Areas”</w:t>
      </w:r>
      <w:r w:rsidRPr="0034589F">
        <w:rPr>
          <w:rFonts w:ascii="Arial" w:hAnsi="Arial" w:cs="Arial"/>
          <w:sz w:val="20"/>
          <w:szCs w:val="20"/>
        </w:rPr>
        <w:t xml:space="preserve"> </w:t>
      </w:r>
      <w:r w:rsidR="007D0C8B">
        <w:rPr>
          <w:rFonts w:ascii="Arial" w:hAnsi="Arial" w:cs="Arial"/>
          <w:sz w:val="20"/>
          <w:szCs w:val="20"/>
        </w:rPr>
        <w:t xml:space="preserve">both </w:t>
      </w:r>
      <w:r w:rsidRPr="0034589F">
        <w:rPr>
          <w:rFonts w:ascii="Arial" w:hAnsi="Arial" w:cs="Arial"/>
          <w:sz w:val="20"/>
          <w:szCs w:val="20"/>
        </w:rPr>
        <w:t>for short-term and long-term management of “Healthcare Waste in emergency situation and disaster-hit areas” with collaboration of line Ministries and WHO. The guidelines encompass to control the emerging threat of sporadic spread of TB, Hepatitis B &amp; C and HIV/AIDS, which is turning out to be an emergency situation itself.</w:t>
      </w:r>
    </w:p>
    <w:p w:rsidR="002E49D9" w:rsidRDefault="002E49D9" w:rsidP="002E49D9">
      <w:pPr>
        <w:pStyle w:val="BodyTextIndent3"/>
        <w:tabs>
          <w:tab w:val="left" w:pos="432"/>
        </w:tabs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34589F" w:rsidRPr="0034589F" w:rsidRDefault="0034589F" w:rsidP="002E49D9">
      <w:pPr>
        <w:pStyle w:val="BodyTextIndent3"/>
        <w:tabs>
          <w:tab w:val="left" w:pos="432"/>
        </w:tabs>
        <w:spacing w:after="0"/>
        <w:ind w:left="0"/>
        <w:jc w:val="both"/>
        <w:rPr>
          <w:rStyle w:val="Strong"/>
          <w:rFonts w:ascii="Arial" w:hAnsi="Arial" w:cs="Arial"/>
          <w:sz w:val="20"/>
          <w:szCs w:val="20"/>
        </w:rPr>
      </w:pPr>
      <w:r w:rsidRPr="0034589F">
        <w:rPr>
          <w:rStyle w:val="Strong"/>
          <w:rFonts w:ascii="Arial" w:hAnsi="Arial" w:cs="Arial"/>
          <w:sz w:val="20"/>
          <w:szCs w:val="20"/>
        </w:rPr>
        <w:t>July 28, 2004 to August 11, 2004</w:t>
      </w:r>
    </w:p>
    <w:p w:rsidR="0034589F" w:rsidRDefault="0034589F" w:rsidP="002E49D9">
      <w:pPr>
        <w:tabs>
          <w:tab w:val="left" w:pos="0"/>
        </w:tabs>
        <w:spacing w:after="0"/>
        <w:ind w:left="5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34589F">
        <w:rPr>
          <w:rStyle w:val="Strong"/>
          <w:rFonts w:ascii="Arial" w:hAnsi="Arial" w:cs="Arial"/>
          <w:b w:val="0"/>
          <w:sz w:val="20"/>
          <w:szCs w:val="20"/>
        </w:rPr>
        <w:t>Consultancy as</w:t>
      </w:r>
      <w:r w:rsidRPr="0034589F">
        <w:rPr>
          <w:rStyle w:val="Strong"/>
          <w:rFonts w:ascii="Arial" w:hAnsi="Arial" w:cs="Arial"/>
          <w:sz w:val="20"/>
          <w:szCs w:val="20"/>
        </w:rPr>
        <w:t xml:space="preserve"> </w:t>
      </w:r>
      <w:r w:rsidRPr="0034589F">
        <w:rPr>
          <w:rStyle w:val="Strong"/>
          <w:rFonts w:ascii="Arial" w:hAnsi="Arial" w:cs="Arial"/>
          <w:sz w:val="20"/>
          <w:szCs w:val="20"/>
          <w:u w:val="single"/>
        </w:rPr>
        <w:t>Capacity Building Specialist</w:t>
      </w:r>
      <w:r w:rsidRPr="0034589F">
        <w:rPr>
          <w:rStyle w:val="Strong"/>
          <w:rFonts w:ascii="Arial" w:hAnsi="Arial" w:cs="Arial"/>
          <w:sz w:val="20"/>
          <w:szCs w:val="20"/>
        </w:rPr>
        <w:t xml:space="preserve"> </w:t>
      </w:r>
      <w:r w:rsidRPr="0034589F">
        <w:rPr>
          <w:rStyle w:val="Strong"/>
          <w:rFonts w:ascii="Arial" w:hAnsi="Arial" w:cs="Arial"/>
          <w:b w:val="0"/>
          <w:sz w:val="20"/>
          <w:szCs w:val="20"/>
        </w:rPr>
        <w:t>to</w:t>
      </w:r>
      <w:r w:rsidRPr="0034589F">
        <w:rPr>
          <w:rStyle w:val="Strong"/>
          <w:rFonts w:ascii="Arial" w:hAnsi="Arial" w:cs="Arial"/>
          <w:sz w:val="20"/>
          <w:szCs w:val="20"/>
        </w:rPr>
        <w:t xml:space="preserve"> ICI Pakistan </w:t>
      </w:r>
      <w:r w:rsidRPr="0034589F">
        <w:rPr>
          <w:rStyle w:val="Strong"/>
          <w:rFonts w:ascii="Arial" w:hAnsi="Arial" w:cs="Arial"/>
          <w:b w:val="0"/>
          <w:sz w:val="20"/>
          <w:szCs w:val="20"/>
        </w:rPr>
        <w:t xml:space="preserve">which is extending Safety, Health and Environment (SHE) and training services to OMV Pakistan Limited in </w:t>
      </w:r>
      <w:r w:rsidRPr="0034589F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two gas fields in District </w:t>
      </w:r>
      <w:proofErr w:type="spellStart"/>
      <w:r w:rsidRPr="0034589F">
        <w:rPr>
          <w:rStyle w:val="Strong"/>
          <w:rFonts w:ascii="Arial" w:hAnsi="Arial" w:cs="Arial"/>
          <w:b w:val="0"/>
          <w:bCs w:val="0"/>
          <w:sz w:val="20"/>
          <w:szCs w:val="20"/>
        </w:rPr>
        <w:t>Khairpur</w:t>
      </w:r>
      <w:proofErr w:type="spellEnd"/>
      <w:r w:rsidRPr="0034589F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, Sindh at </w:t>
      </w:r>
      <w:proofErr w:type="spellStart"/>
      <w:r w:rsidRPr="0034589F">
        <w:rPr>
          <w:rStyle w:val="Strong"/>
          <w:rFonts w:ascii="Arial" w:hAnsi="Arial" w:cs="Arial"/>
          <w:b w:val="0"/>
          <w:bCs w:val="0"/>
          <w:sz w:val="20"/>
          <w:szCs w:val="20"/>
        </w:rPr>
        <w:t>Sawan</w:t>
      </w:r>
      <w:proofErr w:type="spellEnd"/>
      <w:r w:rsidRPr="0034589F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and </w:t>
      </w:r>
      <w:proofErr w:type="spellStart"/>
      <w:r w:rsidRPr="0034589F">
        <w:rPr>
          <w:rStyle w:val="Strong"/>
          <w:rFonts w:ascii="Arial" w:hAnsi="Arial" w:cs="Arial"/>
          <w:b w:val="0"/>
          <w:bCs w:val="0"/>
          <w:sz w:val="20"/>
          <w:szCs w:val="20"/>
        </w:rPr>
        <w:t>Kadanwari</w:t>
      </w:r>
      <w:proofErr w:type="spellEnd"/>
      <w:r w:rsidRPr="006131CC">
        <w:rPr>
          <w:rStyle w:val="Strong"/>
          <w:rFonts w:ascii="Arial" w:hAnsi="Arial" w:cs="Arial"/>
          <w:b w:val="0"/>
          <w:bCs w:val="0"/>
          <w:sz w:val="20"/>
          <w:szCs w:val="20"/>
        </w:rPr>
        <w:t xml:space="preserve"> for evaluation of emergency preparedness of the Field Health Units/Response Teams, health status of the staff stationed in the Field, identify the gaps and recommendations to fill them up.</w:t>
      </w:r>
    </w:p>
    <w:p w:rsidR="001C2135" w:rsidRPr="006131CC" w:rsidRDefault="001C2135" w:rsidP="001C2135">
      <w:pPr>
        <w:tabs>
          <w:tab w:val="left" w:pos="0"/>
        </w:tabs>
        <w:spacing w:after="0"/>
        <w:ind w:left="5"/>
        <w:jc w:val="both"/>
        <w:rPr>
          <w:rStyle w:val="Strong"/>
          <w:rFonts w:ascii="Arial" w:hAnsi="Arial" w:cs="Arial"/>
          <w:sz w:val="20"/>
          <w:szCs w:val="20"/>
        </w:rPr>
      </w:pPr>
    </w:p>
    <w:p w:rsidR="0034589F" w:rsidRPr="006131CC" w:rsidRDefault="0034589F" w:rsidP="008E0DE5">
      <w:pPr>
        <w:tabs>
          <w:tab w:val="left" w:pos="0"/>
        </w:tabs>
        <w:spacing w:after="0"/>
        <w:rPr>
          <w:rStyle w:val="Strong"/>
          <w:rFonts w:ascii="Arial" w:hAnsi="Arial" w:cs="Arial"/>
          <w:sz w:val="20"/>
          <w:szCs w:val="20"/>
        </w:rPr>
      </w:pPr>
      <w:r w:rsidRPr="006131CC">
        <w:rPr>
          <w:rStyle w:val="Strong"/>
          <w:rFonts w:ascii="Arial" w:hAnsi="Arial" w:cs="Arial"/>
          <w:sz w:val="20"/>
          <w:szCs w:val="20"/>
        </w:rPr>
        <w:t>April 15 to April 30, 2004</w:t>
      </w:r>
    </w:p>
    <w:p w:rsidR="0034589F" w:rsidRDefault="0034589F" w:rsidP="001C2135">
      <w:pPr>
        <w:spacing w:after="0"/>
        <w:jc w:val="both"/>
        <w:rPr>
          <w:rFonts w:ascii="Arial" w:hAnsi="Arial" w:cs="Arial"/>
          <w:sz w:val="20"/>
        </w:rPr>
      </w:pPr>
      <w:r w:rsidRPr="006131CC">
        <w:rPr>
          <w:rStyle w:val="Strong"/>
          <w:rFonts w:ascii="Arial" w:hAnsi="Arial" w:cs="Arial"/>
          <w:b w:val="0"/>
          <w:sz w:val="20"/>
          <w:szCs w:val="20"/>
        </w:rPr>
        <w:t>Consultancy as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 </w:t>
      </w:r>
      <w:r w:rsidRPr="006131CC">
        <w:rPr>
          <w:rStyle w:val="Strong"/>
          <w:rFonts w:ascii="Arial" w:hAnsi="Arial" w:cs="Arial"/>
          <w:sz w:val="20"/>
          <w:szCs w:val="20"/>
          <w:u w:val="single"/>
        </w:rPr>
        <w:t>Team Leader for Post Intervention KAP Study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 conducted by ILO 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>for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 </w:t>
      </w:r>
      <w:r w:rsidRPr="006131CC">
        <w:rPr>
          <w:rStyle w:val="Strong"/>
          <w:rFonts w:ascii="Arial" w:hAnsi="Arial" w:cs="Arial"/>
          <w:b w:val="0"/>
          <w:sz w:val="20"/>
          <w:szCs w:val="20"/>
        </w:rPr>
        <w:t xml:space="preserve">the provinces of 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Sindh &amp; Balochistan on </w:t>
      </w:r>
      <w:r w:rsidRPr="006131CC">
        <w:rPr>
          <w:rFonts w:ascii="Arial" w:hAnsi="Arial" w:cs="Arial"/>
          <w:b/>
          <w:sz w:val="20"/>
          <w:szCs w:val="20"/>
        </w:rPr>
        <w:t>immunization, communicable disease control &amp;</w:t>
      </w:r>
      <w:r w:rsidRPr="006131CC">
        <w:rPr>
          <w:rFonts w:ascii="Arial" w:hAnsi="Arial" w:cs="Arial"/>
          <w:sz w:val="20"/>
          <w:szCs w:val="20"/>
        </w:rPr>
        <w:t xml:space="preserve"> </w:t>
      </w:r>
      <w:r w:rsidRPr="006131CC">
        <w:rPr>
          <w:rStyle w:val="Strong"/>
          <w:rFonts w:ascii="Arial" w:hAnsi="Arial" w:cs="Arial"/>
          <w:sz w:val="20"/>
          <w:szCs w:val="20"/>
        </w:rPr>
        <w:t xml:space="preserve">HIV/AIDS; </w:t>
      </w:r>
      <w:r w:rsidRPr="006131CC">
        <w:rPr>
          <w:rFonts w:ascii="Arial" w:hAnsi="Arial" w:cs="Arial"/>
          <w:sz w:val="20"/>
        </w:rPr>
        <w:t xml:space="preserve">Supervise teams’ field work, analyze results of the study conducted and facilitate National Team Leader in </w:t>
      </w:r>
      <w:r w:rsidR="001C2135">
        <w:rPr>
          <w:rFonts w:ascii="Arial" w:hAnsi="Arial" w:cs="Arial"/>
          <w:sz w:val="20"/>
        </w:rPr>
        <w:t xml:space="preserve">preparation </w:t>
      </w:r>
      <w:r w:rsidRPr="006131CC">
        <w:rPr>
          <w:rFonts w:ascii="Arial" w:hAnsi="Arial" w:cs="Arial"/>
          <w:sz w:val="20"/>
        </w:rPr>
        <w:t>of final report</w:t>
      </w:r>
      <w:r w:rsidR="001C2135">
        <w:rPr>
          <w:rFonts w:ascii="Arial" w:hAnsi="Arial" w:cs="Arial"/>
          <w:sz w:val="20"/>
        </w:rPr>
        <w:t>.</w:t>
      </w:r>
    </w:p>
    <w:p w:rsidR="00CB27F5" w:rsidRDefault="00CB27F5" w:rsidP="001C2135">
      <w:pPr>
        <w:spacing w:after="0"/>
        <w:jc w:val="both"/>
        <w:rPr>
          <w:rFonts w:ascii="Arial" w:hAnsi="Arial" w:cs="Arial"/>
          <w:sz w:val="20"/>
        </w:rPr>
      </w:pPr>
    </w:p>
    <w:p w:rsidR="00CB27F5" w:rsidRDefault="00CB27F5" w:rsidP="00CB27F5">
      <w:pPr>
        <w:pStyle w:val="Achievement"/>
        <w:tabs>
          <w:tab w:val="clear" w:pos="360"/>
        </w:tabs>
        <w:spacing w:line="240" w:lineRule="auto"/>
        <w:rPr>
          <w:rFonts w:cs="Arial"/>
          <w:b/>
        </w:rPr>
      </w:pPr>
      <w:r w:rsidRPr="006131CC">
        <w:rPr>
          <w:rFonts w:cs="Arial"/>
          <w:b/>
        </w:rPr>
        <w:t>Technical Skills:</w:t>
      </w:r>
    </w:p>
    <w:p w:rsidR="00CB27F5" w:rsidRPr="006131CC" w:rsidRDefault="00CB27F5" w:rsidP="00CB27F5">
      <w:pPr>
        <w:pStyle w:val="Achievement"/>
        <w:tabs>
          <w:tab w:val="clear" w:pos="360"/>
        </w:tabs>
        <w:spacing w:line="240" w:lineRule="auto"/>
        <w:rPr>
          <w:rFonts w:cs="Arial"/>
        </w:rPr>
      </w:pPr>
      <w:r w:rsidRPr="006131CC">
        <w:rPr>
          <w:rFonts w:cs="Arial"/>
        </w:rPr>
        <w:t>Operating Systems:</w:t>
      </w:r>
      <w:r w:rsidRPr="006131CC">
        <w:rPr>
          <w:rFonts w:cs="Arial"/>
        </w:rPr>
        <w:tab/>
      </w:r>
      <w:r w:rsidRPr="006131CC">
        <w:rPr>
          <w:rFonts w:cs="Arial"/>
        </w:rPr>
        <w:tab/>
        <w:t>MS Windows XP</w:t>
      </w:r>
      <w:r w:rsidR="00021DD9">
        <w:rPr>
          <w:rFonts w:cs="Arial"/>
        </w:rPr>
        <w:t>, Vista and 7</w:t>
      </w:r>
    </w:p>
    <w:p w:rsidR="00CB27F5" w:rsidRPr="006131CC" w:rsidRDefault="00CB27F5" w:rsidP="00CB27F5">
      <w:pPr>
        <w:pStyle w:val="Achievement"/>
        <w:tabs>
          <w:tab w:val="clear" w:pos="360"/>
        </w:tabs>
        <w:spacing w:line="240" w:lineRule="auto"/>
        <w:rPr>
          <w:rFonts w:cs="Arial"/>
        </w:rPr>
      </w:pPr>
      <w:r w:rsidRPr="006131CC">
        <w:rPr>
          <w:rFonts w:cs="Arial"/>
        </w:rPr>
        <w:t>Software</w:t>
      </w:r>
      <w:r w:rsidRPr="006131CC">
        <w:rPr>
          <w:rFonts w:cs="Arial"/>
        </w:rPr>
        <w:tab/>
        <w:t xml:space="preserve">     :</w:t>
      </w:r>
      <w:r w:rsidRPr="006131CC">
        <w:rPr>
          <w:rFonts w:cs="Arial"/>
        </w:rPr>
        <w:tab/>
      </w:r>
      <w:r w:rsidRPr="006131CC">
        <w:rPr>
          <w:rFonts w:cs="Arial"/>
        </w:rPr>
        <w:tab/>
        <w:t xml:space="preserve">MS Word, </w:t>
      </w:r>
      <w:r w:rsidR="006759CC">
        <w:rPr>
          <w:rFonts w:cs="Arial"/>
        </w:rPr>
        <w:t>Ex</w:t>
      </w:r>
      <w:r w:rsidRPr="006131CC">
        <w:rPr>
          <w:rFonts w:cs="Arial"/>
        </w:rPr>
        <w:t>cel, Power point, Outlook</w:t>
      </w:r>
    </w:p>
    <w:p w:rsidR="00AB1B9A" w:rsidRDefault="00CB27F5" w:rsidP="0021550A">
      <w:pPr>
        <w:pStyle w:val="Achievement"/>
        <w:tabs>
          <w:tab w:val="clear" w:pos="360"/>
        </w:tabs>
        <w:spacing w:line="240" w:lineRule="auto"/>
        <w:rPr>
          <w:rFonts w:cs="Arial"/>
        </w:rPr>
      </w:pPr>
      <w:r w:rsidRPr="006131CC">
        <w:rPr>
          <w:rFonts w:cs="Arial"/>
        </w:rPr>
        <w:t>Communication</w:t>
      </w:r>
      <w:r w:rsidRPr="006131CC">
        <w:rPr>
          <w:rFonts w:cs="Arial"/>
        </w:rPr>
        <w:tab/>
        <w:t xml:space="preserve">     :</w:t>
      </w:r>
      <w:r w:rsidRPr="006131CC">
        <w:rPr>
          <w:rFonts w:cs="Arial"/>
        </w:rPr>
        <w:tab/>
      </w:r>
      <w:r w:rsidRPr="006131CC">
        <w:rPr>
          <w:rFonts w:cs="Arial"/>
        </w:rPr>
        <w:tab/>
        <w:t>Satellite phones, fax</w:t>
      </w:r>
      <w:r w:rsidR="00F86BD7">
        <w:rPr>
          <w:rFonts w:cs="Arial"/>
        </w:rPr>
        <w:t xml:space="preserve"> </w:t>
      </w:r>
    </w:p>
    <w:sectPr w:rsidR="00AB1B9A" w:rsidSect="0021550A">
      <w:headerReference w:type="default" r:id="rId8"/>
      <w:pgSz w:w="11907" w:h="16839" w:code="9"/>
      <w:pgMar w:top="794" w:right="964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C8" w:rsidRDefault="00751AC8" w:rsidP="006B7C35">
      <w:pPr>
        <w:spacing w:after="0" w:line="240" w:lineRule="auto"/>
      </w:pPr>
      <w:r>
        <w:separator/>
      </w:r>
    </w:p>
  </w:endnote>
  <w:endnote w:type="continuationSeparator" w:id="0">
    <w:p w:rsidR="00751AC8" w:rsidRDefault="00751AC8" w:rsidP="006B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C8" w:rsidRDefault="00751AC8" w:rsidP="006B7C35">
      <w:pPr>
        <w:spacing w:after="0" w:line="240" w:lineRule="auto"/>
      </w:pPr>
      <w:r>
        <w:separator/>
      </w:r>
    </w:p>
  </w:footnote>
  <w:footnote w:type="continuationSeparator" w:id="0">
    <w:p w:rsidR="00751AC8" w:rsidRDefault="00751AC8" w:rsidP="006B7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C35" w:rsidRDefault="006B7C35" w:rsidP="006B7C35">
    <w:pPr>
      <w:pStyle w:val="Heading1"/>
      <w:ind w:hanging="540"/>
      <w:jc w:val="center"/>
      <w:rPr>
        <w:i/>
        <w:iCs/>
        <w:sz w:val="44"/>
      </w:rPr>
    </w:pPr>
    <w:r>
      <w:rPr>
        <w:i/>
        <w:iCs/>
        <w:sz w:val="44"/>
      </w:rPr>
      <w:t>Dr. Furqan Ahmad Khan</w:t>
    </w:r>
  </w:p>
  <w:p w:rsidR="006B7C35" w:rsidRDefault="006B7C35" w:rsidP="006B7C35">
    <w:pPr>
      <w:spacing w:after="0"/>
      <w:ind w:left="-540"/>
      <w:jc w:val="center"/>
      <w:rPr>
        <w:rFonts w:ascii="Arial" w:hAnsi="Arial" w:cs="Arial"/>
        <w:b/>
        <w:i/>
        <w:sz w:val="16"/>
        <w:szCs w:val="20"/>
      </w:rPr>
    </w:pPr>
    <w:r w:rsidRPr="00422490">
      <w:rPr>
        <w:rFonts w:ascii="Arial" w:hAnsi="Arial" w:cs="Arial"/>
        <w:b/>
        <w:i/>
        <w:sz w:val="16"/>
        <w:szCs w:val="20"/>
      </w:rPr>
      <w:t>H # 1020-D, Satellite Town, Rawalpindi;</w:t>
    </w:r>
    <w:r>
      <w:rPr>
        <w:rFonts w:ascii="Arial" w:hAnsi="Arial" w:cs="Arial"/>
        <w:b/>
        <w:i/>
        <w:sz w:val="16"/>
        <w:szCs w:val="20"/>
      </w:rPr>
      <w:t xml:space="preserve"> +92-</w:t>
    </w:r>
    <w:r w:rsidRPr="00422490">
      <w:rPr>
        <w:rFonts w:ascii="Arial" w:hAnsi="Arial" w:cs="Arial"/>
        <w:b/>
        <w:i/>
        <w:sz w:val="16"/>
        <w:szCs w:val="20"/>
      </w:rPr>
      <w:t xml:space="preserve">51-4421382, </w:t>
    </w:r>
    <w:r>
      <w:rPr>
        <w:rFonts w:ascii="Arial" w:hAnsi="Arial" w:cs="Arial"/>
        <w:b/>
        <w:i/>
        <w:sz w:val="16"/>
        <w:szCs w:val="20"/>
      </w:rPr>
      <w:t>+92-</w:t>
    </w:r>
    <w:r w:rsidRPr="00422490">
      <w:rPr>
        <w:rFonts w:ascii="Arial" w:hAnsi="Arial" w:cs="Arial"/>
        <w:b/>
        <w:i/>
        <w:sz w:val="16"/>
        <w:szCs w:val="20"/>
      </w:rPr>
      <w:t>333-5112089</w:t>
    </w:r>
  </w:p>
  <w:p w:rsidR="006B7C35" w:rsidRDefault="003A3D01" w:rsidP="006B7C35">
    <w:pPr>
      <w:spacing w:after="0"/>
      <w:ind w:left="-540"/>
      <w:jc w:val="center"/>
    </w:pPr>
    <w:hyperlink r:id="rId1" w:history="1">
      <w:r w:rsidR="006B7C35" w:rsidRPr="00454103">
        <w:rPr>
          <w:rStyle w:val="Hyperlink"/>
          <w:rFonts w:ascii="Arial" w:hAnsi="Arial" w:cs="Arial"/>
          <w:b/>
          <w:i/>
          <w:sz w:val="20"/>
          <w:szCs w:val="20"/>
        </w:rPr>
        <w:t>furqan.dr@gmail.com</w:t>
      </w:r>
    </w:hyperlink>
  </w:p>
  <w:p w:rsidR="006B7C35" w:rsidRDefault="006B7C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E99"/>
    <w:multiLevelType w:val="hybridMultilevel"/>
    <w:tmpl w:val="F1004B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023008"/>
    <w:multiLevelType w:val="hybridMultilevel"/>
    <w:tmpl w:val="9C1C74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6F1A94"/>
    <w:multiLevelType w:val="hybridMultilevel"/>
    <w:tmpl w:val="101EC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6016F0"/>
    <w:multiLevelType w:val="hybridMultilevel"/>
    <w:tmpl w:val="612061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E2C6D87"/>
    <w:multiLevelType w:val="hybridMultilevel"/>
    <w:tmpl w:val="42144796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4B245C54"/>
    <w:multiLevelType w:val="hybridMultilevel"/>
    <w:tmpl w:val="B9FC8A42"/>
    <w:lvl w:ilvl="0" w:tplc="04090005">
      <w:start w:val="1"/>
      <w:numFmt w:val="bullet"/>
      <w:lvlText w:val="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>
    <w:nsid w:val="508A133E"/>
    <w:multiLevelType w:val="hybridMultilevel"/>
    <w:tmpl w:val="AC6C47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14FB4"/>
    <w:multiLevelType w:val="hybridMultilevel"/>
    <w:tmpl w:val="E048A81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35"/>
    <w:rsid w:val="00021DD9"/>
    <w:rsid w:val="00024A40"/>
    <w:rsid w:val="00033902"/>
    <w:rsid w:val="000A15E1"/>
    <w:rsid w:val="000C7A5B"/>
    <w:rsid w:val="001137CA"/>
    <w:rsid w:val="001407CF"/>
    <w:rsid w:val="00140E29"/>
    <w:rsid w:val="00166453"/>
    <w:rsid w:val="00184026"/>
    <w:rsid w:val="00185F6A"/>
    <w:rsid w:val="00186657"/>
    <w:rsid w:val="001A1537"/>
    <w:rsid w:val="001B525A"/>
    <w:rsid w:val="001C2135"/>
    <w:rsid w:val="001E3005"/>
    <w:rsid w:val="0021550A"/>
    <w:rsid w:val="0028663B"/>
    <w:rsid w:val="002E49D9"/>
    <w:rsid w:val="00315691"/>
    <w:rsid w:val="0034589F"/>
    <w:rsid w:val="00387F62"/>
    <w:rsid w:val="003A2F95"/>
    <w:rsid w:val="003A3D01"/>
    <w:rsid w:val="003B3AFF"/>
    <w:rsid w:val="003D607E"/>
    <w:rsid w:val="003F0021"/>
    <w:rsid w:val="00424B5A"/>
    <w:rsid w:val="00434D0D"/>
    <w:rsid w:val="00456AF0"/>
    <w:rsid w:val="00457426"/>
    <w:rsid w:val="004608C0"/>
    <w:rsid w:val="004C23F5"/>
    <w:rsid w:val="004C24BD"/>
    <w:rsid w:val="004E091A"/>
    <w:rsid w:val="005033B0"/>
    <w:rsid w:val="005335A0"/>
    <w:rsid w:val="00561980"/>
    <w:rsid w:val="00562A11"/>
    <w:rsid w:val="00567274"/>
    <w:rsid w:val="005953A7"/>
    <w:rsid w:val="005B1101"/>
    <w:rsid w:val="005C2D5B"/>
    <w:rsid w:val="005E72C2"/>
    <w:rsid w:val="005E7A62"/>
    <w:rsid w:val="0060041D"/>
    <w:rsid w:val="00604C62"/>
    <w:rsid w:val="00607A04"/>
    <w:rsid w:val="00614A08"/>
    <w:rsid w:val="0061678A"/>
    <w:rsid w:val="00627268"/>
    <w:rsid w:val="0063229B"/>
    <w:rsid w:val="00673419"/>
    <w:rsid w:val="006759CC"/>
    <w:rsid w:val="0068203A"/>
    <w:rsid w:val="00692F4E"/>
    <w:rsid w:val="006B7C35"/>
    <w:rsid w:val="006C0963"/>
    <w:rsid w:val="006E5B83"/>
    <w:rsid w:val="00700F23"/>
    <w:rsid w:val="00751AC8"/>
    <w:rsid w:val="007526C8"/>
    <w:rsid w:val="0075352C"/>
    <w:rsid w:val="00753A7B"/>
    <w:rsid w:val="00767B32"/>
    <w:rsid w:val="00775C71"/>
    <w:rsid w:val="00777E0D"/>
    <w:rsid w:val="007A3519"/>
    <w:rsid w:val="007B53CA"/>
    <w:rsid w:val="007B5B56"/>
    <w:rsid w:val="007C5CD7"/>
    <w:rsid w:val="007D0C8B"/>
    <w:rsid w:val="00865E4C"/>
    <w:rsid w:val="008670A0"/>
    <w:rsid w:val="008922EF"/>
    <w:rsid w:val="008C4FC3"/>
    <w:rsid w:val="008E0DE5"/>
    <w:rsid w:val="00915E2F"/>
    <w:rsid w:val="009376DE"/>
    <w:rsid w:val="00970C0E"/>
    <w:rsid w:val="00A032F6"/>
    <w:rsid w:val="00A548B4"/>
    <w:rsid w:val="00A701E6"/>
    <w:rsid w:val="00AB1B9A"/>
    <w:rsid w:val="00B16676"/>
    <w:rsid w:val="00B2551C"/>
    <w:rsid w:val="00B53D62"/>
    <w:rsid w:val="00BC17F9"/>
    <w:rsid w:val="00BF52A4"/>
    <w:rsid w:val="00C057D5"/>
    <w:rsid w:val="00C069D8"/>
    <w:rsid w:val="00C1188B"/>
    <w:rsid w:val="00C276CC"/>
    <w:rsid w:val="00C53820"/>
    <w:rsid w:val="00C55072"/>
    <w:rsid w:val="00C720C9"/>
    <w:rsid w:val="00C808F1"/>
    <w:rsid w:val="00C87AB4"/>
    <w:rsid w:val="00CB27F5"/>
    <w:rsid w:val="00CB37E6"/>
    <w:rsid w:val="00CD3C24"/>
    <w:rsid w:val="00CF154D"/>
    <w:rsid w:val="00D04FA3"/>
    <w:rsid w:val="00D27F4A"/>
    <w:rsid w:val="00D65BF9"/>
    <w:rsid w:val="00D74E89"/>
    <w:rsid w:val="00D824D7"/>
    <w:rsid w:val="00DC04C1"/>
    <w:rsid w:val="00DC0926"/>
    <w:rsid w:val="00DD3299"/>
    <w:rsid w:val="00DE3A1D"/>
    <w:rsid w:val="00E152A9"/>
    <w:rsid w:val="00E343AC"/>
    <w:rsid w:val="00E44C3D"/>
    <w:rsid w:val="00E542AE"/>
    <w:rsid w:val="00EA1A77"/>
    <w:rsid w:val="00F0518A"/>
    <w:rsid w:val="00F15A94"/>
    <w:rsid w:val="00F51977"/>
    <w:rsid w:val="00F86BD7"/>
    <w:rsid w:val="00FE3269"/>
    <w:rsid w:val="00F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FF"/>
  </w:style>
  <w:style w:type="paragraph" w:styleId="Heading1">
    <w:name w:val="heading 1"/>
    <w:basedOn w:val="Normal"/>
    <w:next w:val="Normal"/>
    <w:link w:val="Heading1Char"/>
    <w:qFormat/>
    <w:rsid w:val="006B7C35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3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C35"/>
  </w:style>
  <w:style w:type="paragraph" w:styleId="Footer">
    <w:name w:val="footer"/>
    <w:basedOn w:val="Normal"/>
    <w:link w:val="FooterChar"/>
    <w:uiPriority w:val="99"/>
    <w:semiHidden/>
    <w:unhideWhenUsed/>
    <w:rsid w:val="006B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C35"/>
  </w:style>
  <w:style w:type="paragraph" w:styleId="BalloonText">
    <w:name w:val="Balloon Text"/>
    <w:basedOn w:val="Normal"/>
    <w:link w:val="BalloonTextChar"/>
    <w:uiPriority w:val="99"/>
    <w:semiHidden/>
    <w:unhideWhenUsed/>
    <w:rsid w:val="006B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B7C35"/>
    <w:rPr>
      <w:rFonts w:ascii="Arial" w:eastAsia="Times New Roman" w:hAnsi="Arial" w:cs="Arial"/>
      <w:b/>
      <w:bCs/>
      <w:sz w:val="38"/>
      <w:szCs w:val="24"/>
      <w:u w:val="single"/>
    </w:rPr>
  </w:style>
  <w:style w:type="paragraph" w:styleId="BodyTextIndent">
    <w:name w:val="Body Text Indent"/>
    <w:basedOn w:val="Normal"/>
    <w:link w:val="BodyTextIndentChar"/>
    <w:rsid w:val="006B7C35"/>
    <w:pPr>
      <w:spacing w:after="0" w:line="240" w:lineRule="auto"/>
      <w:ind w:left="1692" w:hanging="1692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B7C35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rsid w:val="006B7C3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B7C3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B7C35"/>
    <w:rPr>
      <w:sz w:val="16"/>
      <w:szCs w:val="16"/>
    </w:rPr>
  </w:style>
  <w:style w:type="paragraph" w:customStyle="1" w:styleId="Objective">
    <w:name w:val="Objective"/>
    <w:basedOn w:val="Normal"/>
    <w:next w:val="BodyText"/>
    <w:rsid w:val="006B7C35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character" w:styleId="Strong">
    <w:name w:val="Strong"/>
    <w:basedOn w:val="DefaultParagraphFont"/>
    <w:qFormat/>
    <w:rsid w:val="006B7C35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6B7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7C35"/>
  </w:style>
  <w:style w:type="paragraph" w:customStyle="1" w:styleId="SectionTitle">
    <w:name w:val="Section Title"/>
    <w:basedOn w:val="Normal"/>
    <w:next w:val="Normal"/>
    <w:autoRedefine/>
    <w:rsid w:val="00561980"/>
    <w:pPr>
      <w:spacing w:after="0" w:line="240" w:lineRule="auto"/>
    </w:pPr>
    <w:rPr>
      <w:rFonts w:ascii="Arial" w:eastAsia="Batang" w:hAnsi="Arial" w:cs="Arial"/>
      <w:b/>
      <w:spacing w:val="-10"/>
      <w:sz w:val="24"/>
      <w:szCs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670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670A0"/>
  </w:style>
  <w:style w:type="paragraph" w:styleId="BodyText2">
    <w:name w:val="Body Text 2"/>
    <w:basedOn w:val="Normal"/>
    <w:link w:val="BodyText2Char"/>
    <w:uiPriority w:val="99"/>
    <w:semiHidden/>
    <w:unhideWhenUsed/>
    <w:rsid w:val="00B255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551C"/>
  </w:style>
  <w:style w:type="paragraph" w:customStyle="1" w:styleId="Achievement">
    <w:name w:val="Achievement"/>
    <w:basedOn w:val="BodyText"/>
    <w:rsid w:val="00CB27F5"/>
    <w:pPr>
      <w:tabs>
        <w:tab w:val="num" w:pos="360"/>
      </w:tabs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FF"/>
  </w:style>
  <w:style w:type="paragraph" w:styleId="Heading1">
    <w:name w:val="heading 1"/>
    <w:basedOn w:val="Normal"/>
    <w:next w:val="Normal"/>
    <w:link w:val="Heading1Char"/>
    <w:qFormat/>
    <w:rsid w:val="006B7C35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3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C35"/>
  </w:style>
  <w:style w:type="paragraph" w:styleId="Footer">
    <w:name w:val="footer"/>
    <w:basedOn w:val="Normal"/>
    <w:link w:val="FooterChar"/>
    <w:uiPriority w:val="99"/>
    <w:semiHidden/>
    <w:unhideWhenUsed/>
    <w:rsid w:val="006B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C35"/>
  </w:style>
  <w:style w:type="paragraph" w:styleId="BalloonText">
    <w:name w:val="Balloon Text"/>
    <w:basedOn w:val="Normal"/>
    <w:link w:val="BalloonTextChar"/>
    <w:uiPriority w:val="99"/>
    <w:semiHidden/>
    <w:unhideWhenUsed/>
    <w:rsid w:val="006B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C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B7C35"/>
    <w:rPr>
      <w:rFonts w:ascii="Arial" w:eastAsia="Times New Roman" w:hAnsi="Arial" w:cs="Arial"/>
      <w:b/>
      <w:bCs/>
      <w:sz w:val="38"/>
      <w:szCs w:val="24"/>
      <w:u w:val="single"/>
    </w:rPr>
  </w:style>
  <w:style w:type="paragraph" w:styleId="BodyTextIndent">
    <w:name w:val="Body Text Indent"/>
    <w:basedOn w:val="Normal"/>
    <w:link w:val="BodyTextIndentChar"/>
    <w:rsid w:val="006B7C35"/>
    <w:pPr>
      <w:spacing w:after="0" w:line="240" w:lineRule="auto"/>
      <w:ind w:left="1692" w:hanging="1692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B7C35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rsid w:val="006B7C3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B7C3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B7C35"/>
    <w:rPr>
      <w:sz w:val="16"/>
      <w:szCs w:val="16"/>
    </w:rPr>
  </w:style>
  <w:style w:type="paragraph" w:customStyle="1" w:styleId="Objective">
    <w:name w:val="Objective"/>
    <w:basedOn w:val="Normal"/>
    <w:next w:val="BodyText"/>
    <w:rsid w:val="006B7C35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character" w:styleId="Strong">
    <w:name w:val="Strong"/>
    <w:basedOn w:val="DefaultParagraphFont"/>
    <w:qFormat/>
    <w:rsid w:val="006B7C35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6B7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7C35"/>
  </w:style>
  <w:style w:type="paragraph" w:customStyle="1" w:styleId="SectionTitle">
    <w:name w:val="Section Title"/>
    <w:basedOn w:val="Normal"/>
    <w:next w:val="Normal"/>
    <w:autoRedefine/>
    <w:rsid w:val="00561980"/>
    <w:pPr>
      <w:spacing w:after="0" w:line="240" w:lineRule="auto"/>
    </w:pPr>
    <w:rPr>
      <w:rFonts w:ascii="Arial" w:eastAsia="Batang" w:hAnsi="Arial" w:cs="Arial"/>
      <w:b/>
      <w:spacing w:val="-10"/>
      <w:sz w:val="24"/>
      <w:szCs w:val="20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670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670A0"/>
  </w:style>
  <w:style w:type="paragraph" w:styleId="BodyText2">
    <w:name w:val="Body Text 2"/>
    <w:basedOn w:val="Normal"/>
    <w:link w:val="BodyText2Char"/>
    <w:uiPriority w:val="99"/>
    <w:semiHidden/>
    <w:unhideWhenUsed/>
    <w:rsid w:val="00B255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551C"/>
  </w:style>
  <w:style w:type="paragraph" w:customStyle="1" w:styleId="Achievement">
    <w:name w:val="Achievement"/>
    <w:basedOn w:val="BodyText"/>
    <w:rsid w:val="00CB27F5"/>
    <w:pPr>
      <w:tabs>
        <w:tab w:val="num" w:pos="360"/>
      </w:tabs>
      <w:spacing w:after="60" w:line="220" w:lineRule="atLeast"/>
      <w:ind w:left="245" w:right="245" w:hanging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urqan.d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1826</Words>
  <Characters>10411</Characters>
  <Application>Microsoft Macintosh Word</Application>
  <DocSecurity>4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Ahmad</dc:creator>
  <cp:lastModifiedBy>Nadeem Haider</cp:lastModifiedBy>
  <cp:revision>2</cp:revision>
  <cp:lastPrinted>2012-09-10T10:03:00Z</cp:lastPrinted>
  <dcterms:created xsi:type="dcterms:W3CDTF">2012-09-14T05:28:00Z</dcterms:created>
  <dcterms:modified xsi:type="dcterms:W3CDTF">2012-09-14T05:28:00Z</dcterms:modified>
</cp:coreProperties>
</file>